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9C" w:rsidRPr="00832DC4" w:rsidRDefault="0003259C" w:rsidP="0003259C">
      <w:pPr>
        <w:rPr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>Спортивный клуб «</w:t>
      </w:r>
      <w:proofErr w:type="spellStart"/>
      <w:r w:rsidRPr="00832DC4">
        <w:rPr>
          <w:rFonts w:ascii="Tahoma" w:hAnsi="Tahoma" w:cs="Tahoma"/>
          <w:sz w:val="24"/>
          <w:szCs w:val="24"/>
        </w:rPr>
        <w:t>Сварог</w:t>
      </w:r>
      <w:proofErr w:type="spellEnd"/>
      <w:r w:rsidRPr="00832DC4">
        <w:rPr>
          <w:rFonts w:ascii="Tahoma" w:hAnsi="Tahoma" w:cs="Tahoma"/>
          <w:sz w:val="24"/>
          <w:szCs w:val="24"/>
        </w:rPr>
        <w:t>» был основан 15</w:t>
      </w:r>
      <w:ins w:id="0" w:author="imihaylova" w:date="2017-07-25T14:46:00Z">
        <w:r w:rsidR="00832DC4">
          <w:rPr>
            <w:rFonts w:ascii="Tahoma" w:hAnsi="Tahoma" w:cs="Tahoma"/>
            <w:sz w:val="24"/>
            <w:szCs w:val="24"/>
          </w:rPr>
          <w:t xml:space="preserve"> сентября</w:t>
        </w:r>
      </w:ins>
      <w:del w:id="1" w:author="imihaylova" w:date="2017-07-25T14:46:00Z">
        <w:r w:rsidRPr="00832DC4" w:rsidDel="00832DC4">
          <w:rPr>
            <w:rFonts w:ascii="Tahoma" w:hAnsi="Tahoma" w:cs="Tahoma"/>
            <w:sz w:val="24"/>
            <w:szCs w:val="24"/>
          </w:rPr>
          <w:delText>.09.</w:delText>
        </w:r>
      </w:del>
      <w:ins w:id="2" w:author="imihaylova" w:date="2017-07-25T14:46:00Z">
        <w:r w:rsidR="00832DC4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2014</w:t>
      </w:r>
      <w:ins w:id="3" w:author="imihaylova" w:date="2017-07-25T14:46:00Z">
        <w:r w:rsidR="00832DC4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г</w:t>
      </w:r>
      <w:ins w:id="4" w:author="imihaylova" w:date="2017-07-25T14:46:00Z">
        <w:r w:rsidR="00832DC4">
          <w:rPr>
            <w:rFonts w:ascii="Tahoma" w:hAnsi="Tahoma" w:cs="Tahoma"/>
            <w:sz w:val="24"/>
            <w:szCs w:val="24"/>
          </w:rPr>
          <w:t xml:space="preserve">ода </w:t>
        </w:r>
      </w:ins>
      <w:del w:id="5" w:author="imihaylova" w:date="2017-07-25T14:46:00Z">
        <w:r w:rsidRPr="00832DC4" w:rsidDel="00832DC4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 xml:space="preserve">в </w:t>
      </w:r>
      <w:del w:id="6" w:author="imihaylova" w:date="2017-07-25T14:46:00Z">
        <w:r w:rsidRPr="00832DC4" w:rsidDel="00832DC4">
          <w:rPr>
            <w:rFonts w:ascii="Tahoma" w:hAnsi="Tahoma" w:cs="Tahoma"/>
            <w:sz w:val="24"/>
            <w:szCs w:val="24"/>
          </w:rPr>
          <w:delText>г.</w:delText>
        </w:r>
      </w:del>
      <w:r w:rsidRPr="00832DC4">
        <w:rPr>
          <w:rFonts w:ascii="Tahoma" w:hAnsi="Tahoma" w:cs="Tahoma"/>
          <w:sz w:val="24"/>
          <w:szCs w:val="24"/>
        </w:rPr>
        <w:t>Днепропетровск</w:t>
      </w:r>
      <w:ins w:id="7" w:author="imihaylova" w:date="2017-07-25T14:46:00Z">
        <w:r w:rsidR="00832DC4">
          <w:rPr>
            <w:rFonts w:ascii="Tahoma" w:hAnsi="Tahoma" w:cs="Tahoma"/>
            <w:sz w:val="24"/>
            <w:szCs w:val="24"/>
          </w:rPr>
          <w:t>е</w:t>
        </w:r>
      </w:ins>
      <w:r w:rsidRPr="00832DC4">
        <w:rPr>
          <w:rFonts w:ascii="Tahoma" w:hAnsi="Tahoma" w:cs="Tahoma"/>
          <w:sz w:val="24"/>
          <w:szCs w:val="24"/>
        </w:rPr>
        <w:t xml:space="preserve"> (Днепр</w:t>
      </w:r>
      <w:ins w:id="8" w:author="imihaylova" w:date="2017-07-25T14:46:00Z">
        <w:r w:rsidR="00832DC4">
          <w:rPr>
            <w:rFonts w:ascii="Tahoma" w:hAnsi="Tahoma" w:cs="Tahoma"/>
            <w:sz w:val="24"/>
            <w:szCs w:val="24"/>
          </w:rPr>
          <w:t>е</w:t>
        </w:r>
      </w:ins>
      <w:r w:rsidRPr="00832DC4">
        <w:rPr>
          <w:rFonts w:ascii="Tahoma" w:hAnsi="Tahoma" w:cs="Tahoma"/>
          <w:sz w:val="24"/>
          <w:szCs w:val="24"/>
        </w:rPr>
        <w:t xml:space="preserve">) мастером спорта международного класса </w:t>
      </w:r>
      <w:del w:id="9" w:author="imihaylova" w:date="2017-07-25T14:46:00Z">
        <w:r w:rsidRPr="00832DC4" w:rsidDel="00832DC4">
          <w:rPr>
            <w:rFonts w:ascii="Tahoma" w:hAnsi="Tahoma" w:cs="Tahoma"/>
            <w:sz w:val="24"/>
            <w:szCs w:val="24"/>
          </w:rPr>
          <w:delText xml:space="preserve">Безгиновым </w:delText>
        </w:r>
      </w:del>
      <w:r w:rsidRPr="00832DC4">
        <w:rPr>
          <w:rFonts w:ascii="Tahoma" w:hAnsi="Tahoma" w:cs="Tahoma"/>
          <w:sz w:val="24"/>
          <w:szCs w:val="24"/>
        </w:rPr>
        <w:t xml:space="preserve">Никитой </w:t>
      </w:r>
      <w:del w:id="10" w:author="imihaylova" w:date="2017-07-25T14:46:00Z">
        <w:r w:rsidRPr="00832DC4" w:rsidDel="00832DC4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>Григорьевичем</w:t>
      </w:r>
      <w:ins w:id="11" w:author="imihaylova" w:date="2017-07-25T14:46:00Z">
        <w:r w:rsidR="00832DC4">
          <w:rPr>
            <w:rFonts w:ascii="Tahoma" w:hAnsi="Tahoma" w:cs="Tahoma"/>
            <w:sz w:val="24"/>
            <w:szCs w:val="24"/>
          </w:rPr>
          <w:t xml:space="preserve"> </w:t>
        </w:r>
      </w:ins>
      <w:del w:id="12" w:author="imihaylova" w:date="2017-07-25T14:46:00Z">
        <w:r w:rsidRPr="00832DC4" w:rsidDel="00832DC4">
          <w:rPr>
            <w:rFonts w:ascii="Tahoma" w:hAnsi="Tahoma" w:cs="Tahoma"/>
            <w:sz w:val="24"/>
            <w:szCs w:val="24"/>
          </w:rPr>
          <w:delText xml:space="preserve"> </w:delText>
        </w:r>
      </w:del>
      <w:proofErr w:type="spellStart"/>
      <w:ins w:id="13" w:author="imihaylova" w:date="2017-07-25T14:46:00Z">
        <w:r w:rsidR="00832DC4" w:rsidRPr="00832DC4">
          <w:rPr>
            <w:rFonts w:ascii="Tahoma" w:hAnsi="Tahoma" w:cs="Tahoma"/>
            <w:sz w:val="24"/>
            <w:szCs w:val="24"/>
          </w:rPr>
          <w:t>Безгиновым</w:t>
        </w:r>
      </w:ins>
      <w:proofErr w:type="spellEnd"/>
      <w:r w:rsidR="002D4711" w:rsidRPr="00832DC4">
        <w:rPr>
          <w:rFonts w:ascii="Tahoma" w:hAnsi="Tahoma" w:cs="Tahoma"/>
          <w:sz w:val="24"/>
          <w:szCs w:val="24"/>
        </w:rPr>
        <w:t xml:space="preserve"> на базе НВК №33</w:t>
      </w:r>
      <w:del w:id="14" w:author="imihaylova" w:date="2017-07-25T14:46:00Z">
        <w:r w:rsidR="002D4711" w:rsidRPr="00832DC4" w:rsidDel="00832DC4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="002D4711" w:rsidRPr="00832DC4">
        <w:rPr>
          <w:rFonts w:ascii="Tahoma" w:hAnsi="Tahoma" w:cs="Tahoma"/>
          <w:sz w:val="24"/>
          <w:szCs w:val="24"/>
        </w:rPr>
        <w:t xml:space="preserve"> и</w:t>
      </w:r>
      <w:r w:rsidRPr="00832DC4">
        <w:rPr>
          <w:rFonts w:ascii="Tahoma" w:hAnsi="Tahoma" w:cs="Tahoma"/>
          <w:sz w:val="24"/>
          <w:szCs w:val="24"/>
        </w:rPr>
        <w:t xml:space="preserve"> 107-й </w:t>
      </w:r>
      <w:ins w:id="15" w:author="imihaylova" w:date="2017-07-25T14:49:00Z">
        <w:r w:rsidR="001D56C7">
          <w:rPr>
            <w:rFonts w:ascii="Tahoma" w:hAnsi="Tahoma" w:cs="Tahoma"/>
            <w:sz w:val="24"/>
            <w:szCs w:val="24"/>
          </w:rPr>
          <w:t xml:space="preserve">средней </w:t>
        </w:r>
      </w:ins>
      <w:r w:rsidR="002D4711" w:rsidRPr="00832DC4">
        <w:rPr>
          <w:rFonts w:ascii="Tahoma" w:hAnsi="Tahoma" w:cs="Tahoma"/>
          <w:sz w:val="24"/>
          <w:szCs w:val="24"/>
        </w:rPr>
        <w:t>школы г</w:t>
      </w:r>
      <w:ins w:id="16" w:author="imihaylova" w:date="2017-07-25T14:47:00Z">
        <w:r w:rsidR="00832DC4">
          <w:rPr>
            <w:rFonts w:ascii="Tahoma" w:hAnsi="Tahoma" w:cs="Tahoma"/>
            <w:sz w:val="24"/>
            <w:szCs w:val="24"/>
          </w:rPr>
          <w:t>орода</w:t>
        </w:r>
      </w:ins>
      <w:r w:rsidR="002D4711" w:rsidRPr="00832DC4">
        <w:rPr>
          <w:rFonts w:ascii="Tahoma" w:hAnsi="Tahoma" w:cs="Tahoma"/>
          <w:sz w:val="24"/>
          <w:szCs w:val="24"/>
        </w:rPr>
        <w:t xml:space="preserve">. </w:t>
      </w:r>
      <w:del w:id="17" w:author="imihaylova" w:date="2017-07-25T14:47:00Z">
        <w:r w:rsidR="002D4711" w:rsidRPr="00984EB9" w:rsidDel="00832DC4">
          <w:rPr>
            <w:rFonts w:ascii="Tahoma" w:hAnsi="Tahoma" w:cs="Tahoma"/>
            <w:sz w:val="24"/>
            <w:szCs w:val="24"/>
          </w:rPr>
          <w:delText xml:space="preserve">Днепр и </w:delText>
        </w:r>
      </w:del>
      <w:proofErr w:type="gramStart"/>
      <w:ins w:id="18" w:author="imihaylova" w:date="2017-07-25T14:49:00Z">
        <w:r w:rsidR="001D56C7" w:rsidRPr="00984EB9">
          <w:rPr>
            <w:rFonts w:ascii="Tahoma" w:hAnsi="Tahoma" w:cs="Tahoma"/>
            <w:sz w:val="24"/>
            <w:szCs w:val="24"/>
          </w:rPr>
          <w:t>Клуб</w:t>
        </w:r>
        <w:r w:rsidR="001D56C7">
          <w:rPr>
            <w:rFonts w:ascii="Tahoma" w:hAnsi="Tahoma" w:cs="Tahoma"/>
            <w:sz w:val="24"/>
            <w:szCs w:val="24"/>
          </w:rPr>
          <w:t xml:space="preserve"> в</w:t>
        </w:r>
      </w:ins>
      <w:del w:id="19" w:author="imihaylova" w:date="2017-07-25T14:49:00Z">
        <w:r w:rsidR="002D4711" w:rsidRPr="00832DC4" w:rsidDel="001D56C7">
          <w:rPr>
            <w:rFonts w:ascii="Tahoma" w:hAnsi="Tahoma" w:cs="Tahoma"/>
            <w:sz w:val="24"/>
            <w:szCs w:val="24"/>
          </w:rPr>
          <w:delText xml:space="preserve"> </w:delText>
        </w:r>
      </w:del>
      <w:ins w:id="20" w:author="imihaylova" w:date="2017-07-25T14:48:00Z">
        <w:r w:rsidR="00832DC4">
          <w:rPr>
            <w:rFonts w:ascii="Tahoma" w:hAnsi="Tahoma" w:cs="Tahoma"/>
            <w:sz w:val="24"/>
            <w:szCs w:val="24"/>
          </w:rPr>
          <w:t xml:space="preserve">ходит в </w:t>
        </w:r>
      </w:ins>
      <w:r w:rsidR="002D4711" w:rsidRPr="00832DC4">
        <w:rPr>
          <w:rFonts w:ascii="Tahoma" w:hAnsi="Tahoma" w:cs="Tahoma"/>
          <w:sz w:val="24"/>
          <w:szCs w:val="24"/>
        </w:rPr>
        <w:t>сост</w:t>
      </w:r>
      <w:ins w:id="21" w:author="imihaylova" w:date="2017-07-25T14:48:00Z">
        <w:r w:rsidR="00832DC4">
          <w:rPr>
            <w:rFonts w:ascii="Tahoma" w:hAnsi="Tahoma" w:cs="Tahoma"/>
            <w:sz w:val="24"/>
            <w:szCs w:val="24"/>
          </w:rPr>
          <w:t>ав</w:t>
        </w:r>
      </w:ins>
      <w:del w:id="22" w:author="imihaylova" w:date="2017-07-25T14:48:00Z">
        <w:r w:rsidR="002D4711" w:rsidRPr="00832DC4" w:rsidDel="00832DC4">
          <w:rPr>
            <w:rFonts w:ascii="Tahoma" w:hAnsi="Tahoma" w:cs="Tahoma"/>
            <w:sz w:val="24"/>
            <w:szCs w:val="24"/>
          </w:rPr>
          <w:delText>оит в</w:delText>
        </w:r>
      </w:del>
      <w:r w:rsidR="002D4711" w:rsidRPr="00832DC4">
        <w:rPr>
          <w:rFonts w:ascii="Tahoma" w:hAnsi="Tahoma" w:cs="Tahoma"/>
          <w:sz w:val="24"/>
          <w:szCs w:val="24"/>
        </w:rPr>
        <w:t xml:space="preserve"> областных </w:t>
      </w:r>
      <w:ins w:id="23" w:author="imihaylova" w:date="2017-07-25T14:47:00Z">
        <w:r w:rsidR="00832DC4">
          <w:rPr>
            <w:rFonts w:ascii="Tahoma" w:hAnsi="Tahoma" w:cs="Tahoma"/>
            <w:sz w:val="24"/>
            <w:szCs w:val="24"/>
          </w:rPr>
          <w:t>Ф</w:t>
        </w:r>
      </w:ins>
      <w:del w:id="24" w:author="imihaylova" w:date="2017-07-25T14:47:00Z">
        <w:r w:rsidR="002D4711" w:rsidRPr="00832DC4" w:rsidDel="00832DC4">
          <w:rPr>
            <w:rFonts w:ascii="Tahoma" w:hAnsi="Tahoma" w:cs="Tahoma"/>
            <w:sz w:val="24"/>
            <w:szCs w:val="24"/>
          </w:rPr>
          <w:delText>ф</w:delText>
        </w:r>
      </w:del>
      <w:r w:rsidR="002D4711" w:rsidRPr="00832DC4">
        <w:rPr>
          <w:rFonts w:ascii="Tahoma" w:hAnsi="Tahoma" w:cs="Tahoma"/>
          <w:sz w:val="24"/>
          <w:szCs w:val="24"/>
        </w:rPr>
        <w:t>едераци</w:t>
      </w:r>
      <w:del w:id="25" w:author="imihaylova" w:date="2017-07-25T14:48:00Z">
        <w:r w:rsidR="002D4711" w:rsidRPr="00832DC4" w:rsidDel="00832DC4">
          <w:rPr>
            <w:rFonts w:ascii="Tahoma" w:hAnsi="Tahoma" w:cs="Tahoma"/>
            <w:sz w:val="24"/>
            <w:szCs w:val="24"/>
          </w:rPr>
          <w:delText>ях</w:delText>
        </w:r>
      </w:del>
      <w:ins w:id="26" w:author="imihaylova" w:date="2017-07-25T14:48:00Z">
        <w:r w:rsidR="00832DC4">
          <w:rPr>
            <w:rFonts w:ascii="Tahoma" w:hAnsi="Tahoma" w:cs="Tahoma"/>
            <w:sz w:val="24"/>
            <w:szCs w:val="24"/>
          </w:rPr>
          <w:t>й</w:t>
        </w:r>
      </w:ins>
      <w:r w:rsidR="002D4711" w:rsidRPr="00832DC4">
        <w:rPr>
          <w:rFonts w:ascii="Tahoma" w:hAnsi="Tahoma" w:cs="Tahoma"/>
          <w:sz w:val="24"/>
          <w:szCs w:val="24"/>
        </w:rPr>
        <w:t xml:space="preserve"> </w:t>
      </w:r>
      <w:del w:id="27" w:author="imihaylova" w:date="2017-07-25T14:47:00Z">
        <w:r w:rsidR="002D4711" w:rsidRPr="00832DC4" w:rsidDel="00832DC4">
          <w:rPr>
            <w:rFonts w:ascii="Tahoma" w:hAnsi="Tahoma" w:cs="Tahoma"/>
            <w:sz w:val="24"/>
            <w:szCs w:val="24"/>
          </w:rPr>
          <w:delText>Р</w:delText>
        </w:r>
      </w:del>
      <w:ins w:id="28" w:author="imihaylova" w:date="2017-07-25T14:47:00Z">
        <w:r w:rsidR="00832DC4">
          <w:rPr>
            <w:rFonts w:ascii="Tahoma" w:hAnsi="Tahoma" w:cs="Tahoma"/>
            <w:sz w:val="24"/>
            <w:szCs w:val="24"/>
          </w:rPr>
          <w:t>р</w:t>
        </w:r>
      </w:ins>
      <w:r w:rsidR="002D4711" w:rsidRPr="00832DC4">
        <w:rPr>
          <w:rFonts w:ascii="Tahoma" w:hAnsi="Tahoma" w:cs="Tahoma"/>
          <w:sz w:val="24"/>
          <w:szCs w:val="24"/>
        </w:rPr>
        <w:t xml:space="preserve">укопашного </w:t>
      </w:r>
      <w:del w:id="29" w:author="imihaylova" w:date="2017-07-25T14:47:00Z">
        <w:r w:rsidR="002D4711" w:rsidRPr="00832DC4" w:rsidDel="00832DC4">
          <w:rPr>
            <w:rFonts w:ascii="Tahoma" w:hAnsi="Tahoma" w:cs="Tahoma"/>
            <w:sz w:val="24"/>
            <w:szCs w:val="24"/>
          </w:rPr>
          <w:delText>Б</w:delText>
        </w:r>
      </w:del>
      <w:ins w:id="30" w:author="imihaylova" w:date="2017-07-25T14:47:00Z">
        <w:r w:rsidR="00832DC4">
          <w:rPr>
            <w:rFonts w:ascii="Tahoma" w:hAnsi="Tahoma" w:cs="Tahoma"/>
            <w:sz w:val="24"/>
            <w:szCs w:val="24"/>
          </w:rPr>
          <w:t>б</w:t>
        </w:r>
      </w:ins>
      <w:r w:rsidR="002D4711" w:rsidRPr="00832DC4">
        <w:rPr>
          <w:rFonts w:ascii="Tahoma" w:hAnsi="Tahoma" w:cs="Tahoma"/>
          <w:sz w:val="24"/>
          <w:szCs w:val="24"/>
        </w:rPr>
        <w:t>оя и смешанных единоборств ММА</w:t>
      </w:r>
      <w:ins w:id="31" w:author="imihaylova" w:date="2017-07-25T14:48:00Z">
        <w:r w:rsidR="00832DC4">
          <w:rPr>
            <w:rFonts w:ascii="Tahoma" w:hAnsi="Tahoma" w:cs="Tahoma"/>
            <w:sz w:val="24"/>
            <w:szCs w:val="24"/>
          </w:rPr>
          <w:t>.</w:t>
        </w:r>
      </w:ins>
      <w:proofErr w:type="gramEnd"/>
    </w:p>
    <w:p w:rsidR="0003259C" w:rsidRPr="00832DC4" w:rsidRDefault="002D4711" w:rsidP="0003259C">
      <w:pPr>
        <w:rPr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>Не</w:t>
      </w:r>
      <w:del w:id="32" w:author="imihaylova" w:date="2017-07-25T14:48:00Z">
        <w:r w:rsidRPr="00832DC4" w:rsidDel="00832DC4">
          <w:rPr>
            <w:rFonts w:ascii="Tahoma" w:hAnsi="Tahoma" w:cs="Tahoma"/>
            <w:sz w:val="24"/>
            <w:szCs w:val="24"/>
          </w:rPr>
          <w:delText xml:space="preserve"> </w:delText>
        </w:r>
      </w:del>
      <w:proofErr w:type="gramStart"/>
      <w:r w:rsidRPr="00832DC4">
        <w:rPr>
          <w:rFonts w:ascii="Tahoma" w:hAnsi="Tahoma" w:cs="Tahoma"/>
          <w:sz w:val="24"/>
          <w:szCs w:val="24"/>
        </w:rPr>
        <w:t>смотря на достаточно молодой возраст клуба</w:t>
      </w:r>
      <w:del w:id="33" w:author="imihaylova" w:date="2017-07-25T14:48:00Z">
        <w:r w:rsidRPr="00832DC4" w:rsidDel="00832DC4">
          <w:rPr>
            <w:rFonts w:ascii="Tahoma" w:hAnsi="Tahoma" w:cs="Tahoma"/>
            <w:sz w:val="24"/>
            <w:szCs w:val="24"/>
          </w:rPr>
          <w:delText>,</w:delText>
        </w:r>
      </w:del>
      <w:r w:rsidRPr="00832DC4">
        <w:rPr>
          <w:rFonts w:ascii="Tahoma" w:hAnsi="Tahoma" w:cs="Tahoma"/>
          <w:sz w:val="24"/>
          <w:szCs w:val="24"/>
        </w:rPr>
        <w:t xml:space="preserve"> </w:t>
      </w:r>
      <w:del w:id="34" w:author="imihaylova" w:date="2017-07-25T15:10:00Z">
        <w:r w:rsidRPr="00832DC4" w:rsidDel="00A94F58">
          <w:rPr>
            <w:rFonts w:ascii="Tahoma" w:hAnsi="Tahoma" w:cs="Tahoma"/>
            <w:sz w:val="24"/>
            <w:szCs w:val="24"/>
          </w:rPr>
          <w:delText xml:space="preserve">наши </w:delText>
        </w:r>
      </w:del>
      <w:r w:rsidRPr="00832DC4">
        <w:rPr>
          <w:rFonts w:ascii="Tahoma" w:hAnsi="Tahoma" w:cs="Tahoma"/>
          <w:sz w:val="24"/>
          <w:szCs w:val="24"/>
        </w:rPr>
        <w:t xml:space="preserve">спортсмены </w:t>
      </w:r>
      <w:del w:id="35" w:author="imihaylova" w:date="2017-07-25T14:48:00Z">
        <w:r w:rsidRPr="00832DC4" w:rsidDel="00832DC4">
          <w:rPr>
            <w:rFonts w:ascii="Tahoma" w:hAnsi="Tahoma" w:cs="Tahoma"/>
            <w:sz w:val="24"/>
            <w:szCs w:val="24"/>
          </w:rPr>
          <w:delText xml:space="preserve">регулярно </w:delText>
        </w:r>
      </w:del>
      <w:ins w:id="36" w:author="imihaylova" w:date="2017-07-25T14:48:00Z">
        <w:r w:rsidR="00832DC4">
          <w:rPr>
            <w:rFonts w:ascii="Tahoma" w:hAnsi="Tahoma" w:cs="Tahoma"/>
            <w:sz w:val="24"/>
            <w:szCs w:val="24"/>
          </w:rPr>
          <w:t>постоянно</w:t>
        </w:r>
        <w:r w:rsidR="00832DC4" w:rsidRPr="00832DC4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демонстрируют</w:t>
      </w:r>
      <w:del w:id="37" w:author="imihaylova" w:date="2017-07-25T14:48:00Z">
        <w:r w:rsidRPr="00832DC4" w:rsidDel="00832DC4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 xml:space="preserve"> высокие результаты</w:t>
      </w:r>
      <w:proofErr w:type="gramEnd"/>
      <w:r w:rsidRPr="00832DC4">
        <w:rPr>
          <w:rFonts w:ascii="Tahoma" w:hAnsi="Tahoma" w:cs="Tahoma"/>
          <w:sz w:val="24"/>
          <w:szCs w:val="24"/>
        </w:rPr>
        <w:t xml:space="preserve"> на городских, областных и всеукраинских соревнованиях</w:t>
      </w:r>
      <w:del w:id="38" w:author="imihaylova" w:date="2017-07-25T14:49:00Z">
        <w:r w:rsidRPr="00832DC4" w:rsidDel="00832DC4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 xml:space="preserve"> по рукопашному бою, ММА, боевому самбо, джиу-джитсу и других смешанных единоборствах.</w:t>
      </w:r>
    </w:p>
    <w:p w:rsidR="00362ADF" w:rsidRPr="00832DC4" w:rsidRDefault="00362ADF" w:rsidP="0003259C">
      <w:pPr>
        <w:rPr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 xml:space="preserve">Наш клуб </w:t>
      </w:r>
      <w:del w:id="39" w:author="imihaylova" w:date="2017-07-25T14:49:00Z">
        <w:r w:rsidRPr="00832DC4" w:rsidDel="001D56C7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>ориентирован на многолетнюю подготовку юных спортсменов</w:t>
      </w:r>
      <w:ins w:id="40" w:author="imihaylova" w:date="2017-07-25T14:49:00Z">
        <w:r w:rsidR="001D56C7">
          <w:rPr>
            <w:rFonts w:ascii="Tahoma" w:hAnsi="Tahoma" w:cs="Tahoma"/>
            <w:sz w:val="24"/>
            <w:szCs w:val="24"/>
          </w:rPr>
          <w:t xml:space="preserve"> —</w:t>
        </w:r>
      </w:ins>
      <w:r w:rsidRPr="00832DC4">
        <w:rPr>
          <w:rFonts w:ascii="Tahoma" w:hAnsi="Tahoma" w:cs="Tahoma"/>
          <w:sz w:val="24"/>
          <w:szCs w:val="24"/>
        </w:rPr>
        <w:t xml:space="preserve"> от новичка до чемпиона!</w:t>
      </w:r>
    </w:p>
    <w:p w:rsidR="002D4711" w:rsidRPr="00832DC4" w:rsidRDefault="002D4711" w:rsidP="0003259C">
      <w:pPr>
        <w:rPr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 xml:space="preserve">Набор в спортивные группы </w:t>
      </w:r>
      <w:del w:id="41" w:author="imihaylova" w:date="2017-07-25T15:10:00Z">
        <w:r w:rsidRPr="00832DC4" w:rsidDel="00A94F58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 xml:space="preserve">начинается с </w:t>
      </w:r>
      <w:del w:id="42" w:author="imihaylova" w:date="2017-07-25T15:10:00Z">
        <w:r w:rsidRPr="00832DC4" w:rsidDel="00A94F58">
          <w:rPr>
            <w:rFonts w:ascii="Tahoma" w:hAnsi="Tahoma" w:cs="Tahoma"/>
            <w:sz w:val="24"/>
            <w:szCs w:val="24"/>
          </w:rPr>
          <w:delText>5</w:delText>
        </w:r>
      </w:del>
      <w:ins w:id="43" w:author="imihaylova" w:date="2017-07-25T15:10:00Z">
        <w:r w:rsidR="00A94F58">
          <w:rPr>
            <w:rFonts w:ascii="Tahoma" w:hAnsi="Tahoma" w:cs="Tahoma"/>
            <w:sz w:val="24"/>
            <w:szCs w:val="24"/>
          </w:rPr>
          <w:t>пяти</w:t>
        </w:r>
      </w:ins>
      <w:r w:rsidRPr="00832DC4">
        <w:rPr>
          <w:rFonts w:ascii="Tahoma" w:hAnsi="Tahoma" w:cs="Tahoma"/>
          <w:sz w:val="24"/>
          <w:szCs w:val="24"/>
        </w:rPr>
        <w:t xml:space="preserve"> лет</w:t>
      </w:r>
      <w:ins w:id="44" w:author="imihaylova" w:date="2017-07-25T15:10:00Z">
        <w:r w:rsidR="00A94F58">
          <w:rPr>
            <w:rFonts w:ascii="Tahoma" w:hAnsi="Tahoma" w:cs="Tahoma"/>
            <w:sz w:val="24"/>
            <w:szCs w:val="24"/>
          </w:rPr>
          <w:t>.</w:t>
        </w:r>
      </w:ins>
    </w:p>
    <w:p w:rsidR="00CA0737" w:rsidRPr="00832DC4" w:rsidRDefault="00CA0737" w:rsidP="0003259C">
      <w:pPr>
        <w:rPr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>В группе</w:t>
      </w:r>
      <w:r w:rsidR="002D4711" w:rsidRPr="00832DC4">
        <w:rPr>
          <w:rFonts w:ascii="Tahoma" w:hAnsi="Tahoma" w:cs="Tahoma"/>
          <w:sz w:val="24"/>
          <w:szCs w:val="24"/>
        </w:rPr>
        <w:t xml:space="preserve"> начальной подготовки</w:t>
      </w:r>
      <w:r w:rsidRPr="00832DC4">
        <w:rPr>
          <w:rFonts w:ascii="Tahoma" w:hAnsi="Tahoma" w:cs="Tahoma"/>
          <w:sz w:val="24"/>
          <w:szCs w:val="24"/>
        </w:rPr>
        <w:t xml:space="preserve"> </w:t>
      </w:r>
      <w:ins w:id="45" w:author="imihaylova" w:date="2017-07-25T15:10:00Z">
        <w:r w:rsidR="006E40F6">
          <w:rPr>
            <w:rFonts w:ascii="Tahoma" w:hAnsi="Tahoma" w:cs="Tahoma"/>
            <w:sz w:val="24"/>
            <w:szCs w:val="24"/>
          </w:rPr>
          <w:t>(</w:t>
        </w:r>
      </w:ins>
      <w:ins w:id="46" w:author="imihaylova" w:date="2017-07-25T15:13:00Z">
        <w:r w:rsidR="006E40F6">
          <w:rPr>
            <w:rFonts w:ascii="Tahoma" w:hAnsi="Tahoma" w:cs="Tahoma"/>
            <w:sz w:val="24"/>
            <w:szCs w:val="24"/>
          </w:rPr>
          <w:t>5-летки</w:t>
        </w:r>
      </w:ins>
      <w:del w:id="47" w:author="imihaylova" w:date="2017-07-25T15:10:00Z">
        <w:r w:rsidRPr="00832DC4" w:rsidDel="006E40F6">
          <w:rPr>
            <w:rFonts w:ascii="Tahoma" w:hAnsi="Tahoma" w:cs="Tahoma"/>
            <w:sz w:val="24"/>
            <w:szCs w:val="24"/>
          </w:rPr>
          <w:delText xml:space="preserve">с 5 </w:delText>
        </w:r>
      </w:del>
      <w:del w:id="48" w:author="imihaylova" w:date="2017-07-25T15:13:00Z">
        <w:r w:rsidRPr="00832DC4" w:rsidDel="006E40F6">
          <w:rPr>
            <w:rFonts w:ascii="Tahoma" w:hAnsi="Tahoma" w:cs="Tahoma"/>
            <w:sz w:val="24"/>
            <w:szCs w:val="24"/>
          </w:rPr>
          <w:delText>лет</w:delText>
        </w:r>
      </w:del>
      <w:ins w:id="49" w:author="imihaylova" w:date="2017-07-25T15:10:00Z">
        <w:r w:rsidR="006E40F6">
          <w:rPr>
            <w:rFonts w:ascii="Tahoma" w:hAnsi="Tahoma" w:cs="Tahoma"/>
            <w:sz w:val="24"/>
            <w:szCs w:val="24"/>
          </w:rPr>
          <w:t>)</w:t>
        </w:r>
      </w:ins>
      <w:r w:rsidRPr="00832DC4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32DC4">
        <w:rPr>
          <w:rFonts w:ascii="Tahoma" w:hAnsi="Tahoma" w:cs="Tahoma"/>
          <w:sz w:val="24"/>
          <w:szCs w:val="24"/>
        </w:rPr>
        <w:t>основны</w:t>
      </w:r>
      <w:del w:id="50" w:author="imihaylova" w:date="2017-07-25T15:10:00Z">
        <w:r w:rsidRPr="00832DC4" w:rsidDel="006E40F6">
          <w:rPr>
            <w:rFonts w:ascii="Tahoma" w:hAnsi="Tahoma" w:cs="Tahoma"/>
            <w:sz w:val="24"/>
            <w:szCs w:val="24"/>
          </w:rPr>
          <w:delText>ми</w:delText>
        </w:r>
      </w:del>
      <w:ins w:id="51" w:author="imihaylova" w:date="2017-07-25T15:10:00Z">
        <w:r w:rsidR="006E40F6">
          <w:rPr>
            <w:rFonts w:ascii="Tahoma" w:hAnsi="Tahoma" w:cs="Tahoma"/>
            <w:sz w:val="24"/>
            <w:szCs w:val="24"/>
          </w:rPr>
          <w:t>е</w:t>
        </w:r>
      </w:ins>
      <w:proofErr w:type="gramEnd"/>
      <w:r w:rsidRPr="00832DC4">
        <w:rPr>
          <w:rFonts w:ascii="Tahoma" w:hAnsi="Tahoma" w:cs="Tahoma"/>
          <w:sz w:val="24"/>
          <w:szCs w:val="24"/>
        </w:rPr>
        <w:t xml:space="preserve"> задач</w:t>
      </w:r>
      <w:del w:id="52" w:author="imihaylova" w:date="2017-07-25T15:10:00Z">
        <w:r w:rsidRPr="00832DC4" w:rsidDel="006E40F6">
          <w:rPr>
            <w:rFonts w:ascii="Tahoma" w:hAnsi="Tahoma" w:cs="Tahoma"/>
            <w:sz w:val="24"/>
            <w:szCs w:val="24"/>
          </w:rPr>
          <w:delText>ам</w:delText>
        </w:r>
      </w:del>
      <w:r w:rsidRPr="00832DC4">
        <w:rPr>
          <w:rFonts w:ascii="Tahoma" w:hAnsi="Tahoma" w:cs="Tahoma"/>
          <w:sz w:val="24"/>
          <w:szCs w:val="24"/>
        </w:rPr>
        <w:t xml:space="preserve">и </w:t>
      </w:r>
      <w:ins w:id="53" w:author="imihaylova" w:date="2017-07-25T15:11:00Z">
        <w:r w:rsidR="006E40F6">
          <w:rPr>
            <w:rFonts w:ascii="Tahoma" w:hAnsi="Tahoma" w:cs="Tahoma"/>
            <w:sz w:val="24"/>
            <w:szCs w:val="24"/>
          </w:rPr>
          <w:t>следующие</w:t>
        </w:r>
      </w:ins>
      <w:del w:id="54" w:author="imihaylova" w:date="2017-07-25T15:11:00Z">
        <w:r w:rsidRPr="00832DC4" w:rsidDel="006E40F6">
          <w:rPr>
            <w:rFonts w:ascii="Tahoma" w:hAnsi="Tahoma" w:cs="Tahoma"/>
            <w:sz w:val="24"/>
            <w:szCs w:val="24"/>
          </w:rPr>
          <w:delText>являются</w:delText>
        </w:r>
      </w:del>
      <w:r w:rsidRPr="00832DC4">
        <w:rPr>
          <w:rFonts w:ascii="Tahoma" w:hAnsi="Tahoma" w:cs="Tahoma"/>
          <w:sz w:val="24"/>
          <w:szCs w:val="24"/>
        </w:rPr>
        <w:t>:</w:t>
      </w:r>
    </w:p>
    <w:p w:rsidR="00CA0737" w:rsidRPr="00832DC4" w:rsidRDefault="00CA0737" w:rsidP="0003259C">
      <w:pPr>
        <w:rPr>
          <w:rFonts w:ascii="Tahoma" w:hAnsi="Tahoma" w:cs="Tahoma"/>
          <w:sz w:val="24"/>
          <w:szCs w:val="24"/>
        </w:rPr>
      </w:pPr>
      <w:del w:id="55" w:author="imihaylova" w:date="2017-07-25T15:11:00Z">
        <w:r w:rsidRPr="00832DC4" w:rsidDel="006E40F6">
          <w:rPr>
            <w:rFonts w:ascii="Tahoma" w:hAnsi="Tahoma" w:cs="Tahoma"/>
            <w:sz w:val="24"/>
            <w:szCs w:val="24"/>
          </w:rPr>
          <w:delText xml:space="preserve"> </w:delText>
        </w:r>
      </w:del>
      <w:ins w:id="56" w:author="imihaylova" w:date="2017-07-25T15:11:00Z">
        <w:r w:rsidR="006E40F6">
          <w:rPr>
            <w:rFonts w:ascii="Tahoma" w:hAnsi="Tahoma" w:cs="Tahoma"/>
            <w:sz w:val="24"/>
            <w:szCs w:val="24"/>
          </w:rPr>
          <w:t xml:space="preserve">— </w:t>
        </w:r>
      </w:ins>
      <w:del w:id="57" w:author="imihaylova" w:date="2017-07-25T15:11:00Z">
        <w:r w:rsidRPr="00832DC4" w:rsidDel="006E40F6">
          <w:rPr>
            <w:rFonts w:ascii="Tahoma" w:hAnsi="Tahoma" w:cs="Tahoma"/>
            <w:sz w:val="24"/>
            <w:szCs w:val="24"/>
          </w:rPr>
          <w:delText>-</w:delText>
        </w:r>
      </w:del>
      <w:r w:rsidRPr="00832DC4">
        <w:rPr>
          <w:rFonts w:ascii="Tahoma" w:hAnsi="Tahoma" w:cs="Tahoma"/>
          <w:sz w:val="24"/>
          <w:szCs w:val="24"/>
        </w:rPr>
        <w:t>укрепление здоровья и гармоничное развитее всех органов и систем организма детей</w:t>
      </w:r>
    </w:p>
    <w:p w:rsidR="00CA0737" w:rsidRPr="00832DC4" w:rsidRDefault="006E40F6" w:rsidP="0003259C">
      <w:pPr>
        <w:rPr>
          <w:rFonts w:ascii="Tahoma" w:hAnsi="Tahoma" w:cs="Tahoma"/>
          <w:sz w:val="24"/>
          <w:szCs w:val="24"/>
        </w:rPr>
      </w:pPr>
      <w:ins w:id="58" w:author="imihaylova" w:date="2017-07-25T15:11:00Z">
        <w:r>
          <w:rPr>
            <w:rFonts w:ascii="Tahoma" w:hAnsi="Tahoma" w:cs="Tahoma"/>
            <w:sz w:val="24"/>
            <w:szCs w:val="24"/>
          </w:rPr>
          <w:t>—</w:t>
        </w:r>
      </w:ins>
      <w:del w:id="59" w:author="imihaylova" w:date="2017-07-25T15:11:00Z">
        <w:r w:rsidR="00CA0737" w:rsidRPr="00832DC4" w:rsidDel="006E40F6">
          <w:rPr>
            <w:rFonts w:ascii="Tahoma" w:hAnsi="Tahoma" w:cs="Tahoma"/>
            <w:sz w:val="24"/>
            <w:szCs w:val="24"/>
          </w:rPr>
          <w:delText>-</w:delText>
        </w:r>
      </w:del>
      <w:r w:rsidR="00CA0737" w:rsidRPr="00832DC4">
        <w:rPr>
          <w:rFonts w:ascii="Tahoma" w:hAnsi="Tahoma" w:cs="Tahoma"/>
          <w:sz w:val="24"/>
          <w:szCs w:val="24"/>
        </w:rPr>
        <w:t xml:space="preserve"> формирование стойкого интереса </w:t>
      </w:r>
      <w:del w:id="60" w:author="imihaylova" w:date="2017-07-25T15:11:00Z">
        <w:r w:rsidR="00CA0737" w:rsidRPr="00832DC4" w:rsidDel="006E40F6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="00CA0737" w:rsidRPr="00832DC4">
        <w:rPr>
          <w:rFonts w:ascii="Tahoma" w:hAnsi="Tahoma" w:cs="Tahoma"/>
          <w:sz w:val="24"/>
          <w:szCs w:val="24"/>
        </w:rPr>
        <w:t>к занятиям спортом</w:t>
      </w:r>
    </w:p>
    <w:p w:rsidR="00CA0737" w:rsidRPr="00832DC4" w:rsidRDefault="006E40F6" w:rsidP="0003259C">
      <w:pPr>
        <w:rPr>
          <w:rFonts w:ascii="Tahoma" w:hAnsi="Tahoma" w:cs="Tahoma"/>
          <w:sz w:val="24"/>
          <w:szCs w:val="24"/>
        </w:rPr>
      </w:pPr>
      <w:ins w:id="61" w:author="imihaylova" w:date="2017-07-25T15:11:00Z">
        <w:r>
          <w:rPr>
            <w:rFonts w:ascii="Tahoma" w:hAnsi="Tahoma" w:cs="Tahoma"/>
            <w:sz w:val="24"/>
            <w:szCs w:val="24"/>
          </w:rPr>
          <w:t xml:space="preserve">— </w:t>
        </w:r>
      </w:ins>
      <w:del w:id="62" w:author="imihaylova" w:date="2017-07-25T15:11:00Z">
        <w:r w:rsidR="00CA0737" w:rsidRPr="00832DC4" w:rsidDel="006E40F6">
          <w:rPr>
            <w:rFonts w:ascii="Tahoma" w:hAnsi="Tahoma" w:cs="Tahoma"/>
            <w:sz w:val="24"/>
            <w:szCs w:val="24"/>
          </w:rPr>
          <w:delText>-</w:delText>
        </w:r>
      </w:del>
      <w:r w:rsidR="00CA0737" w:rsidRPr="00832DC4">
        <w:rPr>
          <w:rFonts w:ascii="Tahoma" w:hAnsi="Tahoma" w:cs="Tahoma"/>
          <w:sz w:val="24"/>
          <w:szCs w:val="24"/>
        </w:rPr>
        <w:t>овладение</w:t>
      </w:r>
      <w:del w:id="63" w:author="imihaylova" w:date="2017-07-25T15:11:00Z">
        <w:r w:rsidR="00CA0737" w:rsidRPr="00832DC4" w:rsidDel="006E40F6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="00CA0737" w:rsidRPr="00832DC4">
        <w:rPr>
          <w:rFonts w:ascii="Tahoma" w:hAnsi="Tahoma" w:cs="Tahoma"/>
          <w:sz w:val="24"/>
          <w:szCs w:val="24"/>
        </w:rPr>
        <w:t xml:space="preserve"> основами </w:t>
      </w:r>
      <w:proofErr w:type="gramStart"/>
      <w:r w:rsidR="00CA0737" w:rsidRPr="00832DC4">
        <w:rPr>
          <w:rFonts w:ascii="Tahoma" w:hAnsi="Tahoma" w:cs="Tahoma"/>
          <w:sz w:val="24"/>
          <w:szCs w:val="24"/>
        </w:rPr>
        <w:t>техник</w:t>
      </w:r>
      <w:del w:id="64" w:author="imihaylova" w:date="2017-07-25T15:11:00Z">
        <w:r w:rsidR="00CA0737" w:rsidRPr="00832DC4" w:rsidDel="006E40F6">
          <w:rPr>
            <w:rFonts w:ascii="Tahoma" w:hAnsi="Tahoma" w:cs="Tahoma"/>
            <w:sz w:val="24"/>
            <w:szCs w:val="24"/>
          </w:rPr>
          <w:delText>и</w:delText>
        </w:r>
      </w:del>
      <w:ins w:id="65" w:author="imihaylova" w:date="2017-07-25T15:11:00Z">
        <w:r>
          <w:rPr>
            <w:rFonts w:ascii="Tahoma" w:hAnsi="Tahoma" w:cs="Tahoma"/>
            <w:sz w:val="24"/>
            <w:szCs w:val="24"/>
          </w:rPr>
          <w:t>ами</w:t>
        </w:r>
      </w:ins>
      <w:proofErr w:type="gramEnd"/>
      <w:r w:rsidR="00CA0737" w:rsidRPr="00832DC4">
        <w:rPr>
          <w:rFonts w:ascii="Tahoma" w:hAnsi="Tahoma" w:cs="Tahoma"/>
          <w:sz w:val="24"/>
          <w:szCs w:val="24"/>
        </w:rPr>
        <w:t xml:space="preserve"> выполнения</w:t>
      </w:r>
      <w:del w:id="66" w:author="imihaylova" w:date="2017-07-25T15:11:00Z">
        <w:r w:rsidR="00CA0737" w:rsidRPr="00832DC4" w:rsidDel="006E40F6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="00CA0737" w:rsidRPr="00832DC4">
        <w:rPr>
          <w:rFonts w:ascii="Tahoma" w:hAnsi="Tahoma" w:cs="Tahoma"/>
          <w:sz w:val="24"/>
          <w:szCs w:val="24"/>
        </w:rPr>
        <w:t xml:space="preserve"> </w:t>
      </w:r>
      <w:del w:id="67" w:author="imihaylova" w:date="2017-07-25T15:11:00Z">
        <w:r w:rsidR="00CA0737" w:rsidRPr="00832DC4" w:rsidDel="006E40F6">
          <w:rPr>
            <w:rFonts w:ascii="Tahoma" w:hAnsi="Tahoma" w:cs="Tahoma"/>
            <w:sz w:val="24"/>
            <w:szCs w:val="24"/>
          </w:rPr>
          <w:delText xml:space="preserve">обширного </w:delText>
        </w:r>
      </w:del>
      <w:ins w:id="68" w:author="imihaylova" w:date="2017-07-25T15:11:00Z">
        <w:r>
          <w:rPr>
            <w:rFonts w:ascii="Tahoma" w:hAnsi="Tahoma" w:cs="Tahoma"/>
            <w:sz w:val="24"/>
            <w:szCs w:val="24"/>
          </w:rPr>
          <w:t>широ</w:t>
        </w:r>
      </w:ins>
      <w:ins w:id="69" w:author="imihaylova" w:date="2017-07-25T15:12:00Z">
        <w:r>
          <w:rPr>
            <w:rFonts w:ascii="Tahoma" w:hAnsi="Tahoma" w:cs="Tahoma"/>
            <w:sz w:val="24"/>
            <w:szCs w:val="24"/>
          </w:rPr>
          <w:t>к</w:t>
        </w:r>
      </w:ins>
      <w:ins w:id="70" w:author="imihaylova" w:date="2017-07-25T15:11:00Z">
        <w:r>
          <w:rPr>
            <w:rFonts w:ascii="Tahoma" w:hAnsi="Tahoma" w:cs="Tahoma"/>
            <w:sz w:val="24"/>
            <w:szCs w:val="24"/>
          </w:rPr>
          <w:t>ого</w:t>
        </w:r>
        <w:r w:rsidRPr="00832DC4">
          <w:rPr>
            <w:rFonts w:ascii="Tahoma" w:hAnsi="Tahoma" w:cs="Tahoma"/>
            <w:sz w:val="24"/>
            <w:szCs w:val="24"/>
          </w:rPr>
          <w:t xml:space="preserve"> </w:t>
        </w:r>
      </w:ins>
      <w:r w:rsidR="00CA0737" w:rsidRPr="00832DC4">
        <w:rPr>
          <w:rFonts w:ascii="Tahoma" w:hAnsi="Tahoma" w:cs="Tahoma"/>
          <w:sz w:val="24"/>
          <w:szCs w:val="24"/>
        </w:rPr>
        <w:t>комплекса физических упражнений</w:t>
      </w:r>
    </w:p>
    <w:p w:rsidR="00CA0737" w:rsidRPr="00832DC4" w:rsidRDefault="006E40F6" w:rsidP="0003259C">
      <w:pPr>
        <w:rPr>
          <w:rFonts w:ascii="Tahoma" w:hAnsi="Tahoma" w:cs="Tahoma"/>
          <w:sz w:val="24"/>
          <w:szCs w:val="24"/>
        </w:rPr>
      </w:pPr>
      <w:ins w:id="71" w:author="imihaylova" w:date="2017-07-25T15:12:00Z">
        <w:r>
          <w:rPr>
            <w:rFonts w:ascii="Tahoma" w:hAnsi="Tahoma" w:cs="Tahoma"/>
            <w:sz w:val="24"/>
            <w:szCs w:val="24"/>
          </w:rPr>
          <w:t xml:space="preserve">— </w:t>
        </w:r>
      </w:ins>
      <w:del w:id="72" w:author="imihaylova" w:date="2017-07-25T15:12:00Z">
        <w:r w:rsidR="00CA0737" w:rsidRPr="00832DC4" w:rsidDel="006E40F6">
          <w:rPr>
            <w:rFonts w:ascii="Tahoma" w:hAnsi="Tahoma" w:cs="Tahoma"/>
            <w:sz w:val="24"/>
            <w:szCs w:val="24"/>
          </w:rPr>
          <w:delText>-</w:delText>
        </w:r>
      </w:del>
      <w:r w:rsidR="00CA0737" w:rsidRPr="00832DC4">
        <w:rPr>
          <w:rFonts w:ascii="Tahoma" w:hAnsi="Tahoma" w:cs="Tahoma"/>
          <w:sz w:val="24"/>
          <w:szCs w:val="24"/>
        </w:rPr>
        <w:t>воспитание трудолюбия</w:t>
      </w:r>
    </w:p>
    <w:p w:rsidR="00CA0737" w:rsidRPr="00832DC4" w:rsidRDefault="006E40F6" w:rsidP="0003259C">
      <w:pPr>
        <w:rPr>
          <w:rFonts w:ascii="Tahoma" w:hAnsi="Tahoma" w:cs="Tahoma"/>
          <w:sz w:val="24"/>
          <w:szCs w:val="24"/>
        </w:rPr>
      </w:pPr>
      <w:ins w:id="73" w:author="imihaylova" w:date="2017-07-25T15:12:00Z">
        <w:r>
          <w:rPr>
            <w:rFonts w:ascii="Tahoma" w:hAnsi="Tahoma" w:cs="Tahoma"/>
            <w:sz w:val="24"/>
            <w:szCs w:val="24"/>
          </w:rPr>
          <w:t xml:space="preserve">— развитие </w:t>
        </w:r>
      </w:ins>
      <w:del w:id="74" w:author="imihaylova" w:date="2017-07-25T15:12:00Z">
        <w:r w:rsidR="00CA0737" w:rsidRPr="00832DC4" w:rsidDel="006E40F6">
          <w:rPr>
            <w:rFonts w:ascii="Tahoma" w:hAnsi="Tahoma" w:cs="Tahoma"/>
            <w:sz w:val="24"/>
            <w:szCs w:val="24"/>
          </w:rPr>
          <w:delText xml:space="preserve">-воспитание </w:delText>
        </w:r>
      </w:del>
      <w:r w:rsidR="00CA0737" w:rsidRPr="00832DC4">
        <w:rPr>
          <w:rFonts w:ascii="Tahoma" w:hAnsi="Tahoma" w:cs="Tahoma"/>
          <w:sz w:val="24"/>
          <w:szCs w:val="24"/>
        </w:rPr>
        <w:t xml:space="preserve">и совершенствование физических </w:t>
      </w:r>
      <w:del w:id="75" w:author="imihaylova" w:date="2017-07-25T15:12:00Z">
        <w:r w:rsidR="00CA0737" w:rsidRPr="00832DC4" w:rsidDel="006E40F6">
          <w:rPr>
            <w:rFonts w:ascii="Tahoma" w:hAnsi="Tahoma" w:cs="Tahoma"/>
            <w:sz w:val="24"/>
            <w:szCs w:val="24"/>
          </w:rPr>
          <w:delText xml:space="preserve">качеств </w:delText>
        </w:r>
      </w:del>
      <w:ins w:id="76" w:author="imihaylova" w:date="2017-07-25T15:12:00Z">
        <w:r>
          <w:rPr>
            <w:rFonts w:ascii="Tahoma" w:hAnsi="Tahoma" w:cs="Tahoma"/>
            <w:sz w:val="24"/>
            <w:szCs w:val="24"/>
          </w:rPr>
          <w:t>навыков</w:t>
        </w:r>
        <w:r w:rsidRPr="00832DC4">
          <w:rPr>
            <w:rFonts w:ascii="Tahoma" w:hAnsi="Tahoma" w:cs="Tahoma"/>
            <w:sz w:val="24"/>
            <w:szCs w:val="24"/>
          </w:rPr>
          <w:t xml:space="preserve"> </w:t>
        </w:r>
      </w:ins>
      <w:r w:rsidR="00CA0737" w:rsidRPr="00832DC4">
        <w:rPr>
          <w:rFonts w:ascii="Tahoma" w:hAnsi="Tahoma" w:cs="Tahoma"/>
          <w:sz w:val="24"/>
          <w:szCs w:val="24"/>
        </w:rPr>
        <w:t>(</w:t>
      </w:r>
      <w:proofErr w:type="gramStart"/>
      <w:r w:rsidR="00CA0737" w:rsidRPr="00832DC4">
        <w:rPr>
          <w:rFonts w:ascii="Tahoma" w:hAnsi="Tahoma" w:cs="Tahoma"/>
          <w:sz w:val="24"/>
          <w:szCs w:val="24"/>
        </w:rPr>
        <w:t>быстрот</w:t>
      </w:r>
      <w:del w:id="77" w:author="imihaylova" w:date="2017-07-25T15:12:00Z">
        <w:r w:rsidR="00CA0737" w:rsidRPr="00832DC4" w:rsidDel="006E40F6">
          <w:rPr>
            <w:rFonts w:ascii="Tahoma" w:hAnsi="Tahoma" w:cs="Tahoma"/>
            <w:sz w:val="24"/>
            <w:szCs w:val="24"/>
          </w:rPr>
          <w:delText>а</w:delText>
        </w:r>
      </w:del>
      <w:ins w:id="78" w:author="imihaylova" w:date="2017-07-25T15:12:00Z">
        <w:r>
          <w:rPr>
            <w:rFonts w:ascii="Tahoma" w:hAnsi="Tahoma" w:cs="Tahoma"/>
            <w:sz w:val="24"/>
            <w:szCs w:val="24"/>
          </w:rPr>
          <w:t>ы</w:t>
        </w:r>
      </w:ins>
      <w:proofErr w:type="gramEnd"/>
      <w:r w:rsidR="00CA0737" w:rsidRPr="00832DC4">
        <w:rPr>
          <w:rFonts w:ascii="Tahoma" w:hAnsi="Tahoma" w:cs="Tahoma"/>
          <w:sz w:val="24"/>
          <w:szCs w:val="24"/>
        </w:rPr>
        <w:t>, ловкост</w:t>
      </w:r>
      <w:del w:id="79" w:author="imihaylova" w:date="2017-07-25T15:12:00Z">
        <w:r w:rsidR="00CA0737" w:rsidRPr="00832DC4" w:rsidDel="006E40F6">
          <w:rPr>
            <w:rFonts w:ascii="Tahoma" w:hAnsi="Tahoma" w:cs="Tahoma"/>
            <w:sz w:val="24"/>
            <w:szCs w:val="24"/>
          </w:rPr>
          <w:delText>ь</w:delText>
        </w:r>
      </w:del>
      <w:ins w:id="80" w:author="imihaylova" w:date="2017-07-25T15:12:00Z">
        <w:r>
          <w:rPr>
            <w:rFonts w:ascii="Tahoma" w:hAnsi="Tahoma" w:cs="Tahoma"/>
            <w:sz w:val="24"/>
            <w:szCs w:val="24"/>
          </w:rPr>
          <w:t>и</w:t>
        </w:r>
      </w:ins>
      <w:r w:rsidR="00CA0737" w:rsidRPr="00832DC4">
        <w:rPr>
          <w:rFonts w:ascii="Tahoma" w:hAnsi="Tahoma" w:cs="Tahoma"/>
          <w:sz w:val="24"/>
          <w:szCs w:val="24"/>
        </w:rPr>
        <w:t>, гибкост</w:t>
      </w:r>
      <w:ins w:id="81" w:author="imihaylova" w:date="2017-07-25T15:13:00Z">
        <w:r>
          <w:rPr>
            <w:rFonts w:ascii="Tahoma" w:hAnsi="Tahoma" w:cs="Tahoma"/>
            <w:sz w:val="24"/>
            <w:szCs w:val="24"/>
          </w:rPr>
          <w:t>и и пр.</w:t>
        </w:r>
      </w:ins>
      <w:del w:id="82" w:author="imihaylova" w:date="2017-07-25T15:13:00Z">
        <w:r w:rsidR="00CA0737" w:rsidRPr="00832DC4" w:rsidDel="006E40F6">
          <w:rPr>
            <w:rFonts w:ascii="Tahoma" w:hAnsi="Tahoma" w:cs="Tahoma"/>
            <w:sz w:val="24"/>
            <w:szCs w:val="24"/>
          </w:rPr>
          <w:delText>ь</w:delText>
        </w:r>
      </w:del>
      <w:r w:rsidR="00CA0737" w:rsidRPr="00832DC4">
        <w:rPr>
          <w:rFonts w:ascii="Tahoma" w:hAnsi="Tahoma" w:cs="Tahoma"/>
          <w:sz w:val="24"/>
          <w:szCs w:val="24"/>
        </w:rPr>
        <w:t>)</w:t>
      </w:r>
      <w:ins w:id="83" w:author="imihaylova" w:date="2017-07-25T15:32:00Z">
        <w:r w:rsidR="002D44C4">
          <w:rPr>
            <w:rFonts w:ascii="Tahoma" w:hAnsi="Tahoma" w:cs="Tahoma"/>
            <w:sz w:val="24"/>
            <w:szCs w:val="24"/>
          </w:rPr>
          <w:t>.</w:t>
        </w:r>
      </w:ins>
    </w:p>
    <w:p w:rsidR="00F324F5" w:rsidRPr="00832DC4" w:rsidRDefault="006E40F6" w:rsidP="0003259C">
      <w:pPr>
        <w:rPr>
          <w:rFonts w:ascii="Tahoma" w:hAnsi="Tahoma" w:cs="Tahoma"/>
          <w:sz w:val="24"/>
          <w:szCs w:val="24"/>
        </w:rPr>
      </w:pPr>
      <w:ins w:id="84" w:author="imihaylova" w:date="2017-07-25T15:13:00Z">
        <w:r>
          <w:rPr>
            <w:rFonts w:ascii="Tahoma" w:hAnsi="Tahoma" w:cs="Tahoma"/>
            <w:sz w:val="24"/>
            <w:szCs w:val="24"/>
          </w:rPr>
          <w:t xml:space="preserve">Задачи </w:t>
        </w:r>
      </w:ins>
      <w:del w:id="85" w:author="imihaylova" w:date="2017-07-25T15:13:00Z">
        <w:r w:rsidR="00CA0737" w:rsidRPr="00832DC4" w:rsidDel="006E40F6">
          <w:rPr>
            <w:rFonts w:ascii="Tahoma" w:hAnsi="Tahoma" w:cs="Tahoma"/>
            <w:sz w:val="24"/>
            <w:szCs w:val="24"/>
          </w:rPr>
          <w:delText xml:space="preserve">В группе </w:delText>
        </w:r>
      </w:del>
      <w:r w:rsidR="002D4711" w:rsidRPr="00832DC4">
        <w:rPr>
          <w:rFonts w:ascii="Tahoma" w:hAnsi="Tahoma" w:cs="Tahoma"/>
          <w:sz w:val="24"/>
          <w:szCs w:val="24"/>
        </w:rPr>
        <w:t xml:space="preserve">базовой </w:t>
      </w:r>
      <w:ins w:id="86" w:author="imihaylova" w:date="2017-07-25T15:13:00Z">
        <w:r>
          <w:rPr>
            <w:rFonts w:ascii="Tahoma" w:hAnsi="Tahoma" w:cs="Tahoma"/>
            <w:sz w:val="24"/>
            <w:szCs w:val="24"/>
          </w:rPr>
          <w:t>группы</w:t>
        </w:r>
        <w:r w:rsidRPr="00832DC4">
          <w:rPr>
            <w:rFonts w:ascii="Tahoma" w:hAnsi="Tahoma" w:cs="Tahoma"/>
            <w:sz w:val="24"/>
            <w:szCs w:val="24"/>
          </w:rPr>
          <w:t xml:space="preserve"> </w:t>
        </w:r>
      </w:ins>
      <w:r w:rsidR="002D4711" w:rsidRPr="00832DC4">
        <w:rPr>
          <w:rFonts w:ascii="Tahoma" w:hAnsi="Tahoma" w:cs="Tahoma"/>
          <w:sz w:val="24"/>
          <w:szCs w:val="24"/>
        </w:rPr>
        <w:t>подготовки</w:t>
      </w:r>
      <w:r w:rsidR="00F324F5" w:rsidRPr="00832DC4">
        <w:rPr>
          <w:rFonts w:ascii="Tahoma" w:hAnsi="Tahoma" w:cs="Tahoma"/>
          <w:sz w:val="24"/>
          <w:szCs w:val="24"/>
        </w:rPr>
        <w:t>:</w:t>
      </w:r>
    </w:p>
    <w:p w:rsidR="00F324F5" w:rsidRPr="00832DC4" w:rsidRDefault="00F324F5" w:rsidP="0003259C">
      <w:pPr>
        <w:rPr>
          <w:rFonts w:ascii="Tahoma" w:hAnsi="Tahoma" w:cs="Tahoma"/>
          <w:sz w:val="24"/>
          <w:szCs w:val="24"/>
        </w:rPr>
      </w:pPr>
      <w:del w:id="87" w:author="imihaylova" w:date="2017-07-25T15:14:00Z">
        <w:r w:rsidRPr="00832DC4" w:rsidDel="006E40F6">
          <w:rPr>
            <w:rFonts w:ascii="Tahoma" w:hAnsi="Tahoma" w:cs="Tahoma"/>
            <w:sz w:val="24"/>
            <w:szCs w:val="24"/>
          </w:rPr>
          <w:delText>-</w:delText>
        </w:r>
      </w:del>
      <w:ins w:id="88" w:author="imihaylova" w:date="2017-07-25T15:14:00Z">
        <w:r w:rsidR="006E40F6">
          <w:rPr>
            <w:rFonts w:ascii="Tahoma" w:hAnsi="Tahoma" w:cs="Tahoma"/>
            <w:sz w:val="24"/>
            <w:szCs w:val="24"/>
          </w:rPr>
          <w:t xml:space="preserve">— </w:t>
        </w:r>
      </w:ins>
      <w:del w:id="89" w:author="imihaylova" w:date="2017-07-25T15:14:00Z">
        <w:r w:rsidR="00CA0737" w:rsidRPr="00832DC4" w:rsidDel="006E40F6">
          <w:rPr>
            <w:rFonts w:ascii="Tahoma" w:hAnsi="Tahoma" w:cs="Tahoma"/>
            <w:sz w:val="24"/>
            <w:szCs w:val="24"/>
          </w:rPr>
          <w:delText xml:space="preserve">происходит </w:delText>
        </w:r>
      </w:del>
      <w:r w:rsidR="00CA0737" w:rsidRPr="00832DC4">
        <w:rPr>
          <w:rFonts w:ascii="Tahoma" w:hAnsi="Tahoma" w:cs="Tahoma"/>
          <w:sz w:val="24"/>
          <w:szCs w:val="24"/>
        </w:rPr>
        <w:t>пост</w:t>
      </w:r>
      <w:ins w:id="90" w:author="imihaylova" w:date="2017-07-25T15:28:00Z">
        <w:r w:rsidR="00960267">
          <w:rPr>
            <w:rFonts w:ascii="Tahoma" w:hAnsi="Tahoma" w:cs="Tahoma"/>
            <w:sz w:val="24"/>
            <w:szCs w:val="24"/>
          </w:rPr>
          <w:t xml:space="preserve">упательная </w:t>
        </w:r>
      </w:ins>
      <w:del w:id="91" w:author="imihaylova" w:date="2017-07-25T15:28:00Z">
        <w:r w:rsidR="00CA0737" w:rsidRPr="00832DC4" w:rsidDel="00960267">
          <w:rPr>
            <w:rFonts w:ascii="Tahoma" w:hAnsi="Tahoma" w:cs="Tahoma"/>
            <w:sz w:val="24"/>
            <w:szCs w:val="24"/>
          </w:rPr>
          <w:delText>епенный переход</w:delText>
        </w:r>
      </w:del>
      <w:ins w:id="92" w:author="imihaylova" w:date="2017-07-25T15:28:00Z">
        <w:r w:rsidR="00960267">
          <w:rPr>
            <w:rFonts w:ascii="Tahoma" w:hAnsi="Tahoma" w:cs="Tahoma"/>
            <w:sz w:val="24"/>
            <w:szCs w:val="24"/>
          </w:rPr>
          <w:t>подготовка</w:t>
        </w:r>
      </w:ins>
      <w:r w:rsidR="00CA0737" w:rsidRPr="00832DC4">
        <w:rPr>
          <w:rFonts w:ascii="Tahoma" w:hAnsi="Tahoma" w:cs="Tahoma"/>
          <w:sz w:val="24"/>
          <w:szCs w:val="24"/>
        </w:rPr>
        <w:t xml:space="preserve"> к </w:t>
      </w:r>
      <w:proofErr w:type="spellStart"/>
      <w:proofErr w:type="gramStart"/>
      <w:ins w:id="93" w:author="imihaylova" w:date="2017-07-25T15:29:00Z">
        <w:r w:rsidR="00960267">
          <w:rPr>
            <w:rFonts w:ascii="Tahoma" w:hAnsi="Tahoma" w:cs="Tahoma"/>
            <w:sz w:val="24"/>
            <w:szCs w:val="24"/>
          </w:rPr>
          <w:t>к</w:t>
        </w:r>
        <w:proofErr w:type="spellEnd"/>
        <w:proofErr w:type="gramEnd"/>
        <w:r w:rsidR="00960267">
          <w:rPr>
            <w:rFonts w:ascii="Tahoma" w:hAnsi="Tahoma" w:cs="Tahoma"/>
            <w:sz w:val="24"/>
            <w:szCs w:val="24"/>
          </w:rPr>
          <w:t xml:space="preserve"> занятиям</w:t>
        </w:r>
      </w:ins>
      <w:del w:id="94" w:author="imihaylova" w:date="2017-07-25T15:29:00Z">
        <w:r w:rsidR="00CA0737" w:rsidRPr="00832DC4" w:rsidDel="00960267">
          <w:rPr>
            <w:rFonts w:ascii="Tahoma" w:hAnsi="Tahoma" w:cs="Tahoma"/>
            <w:sz w:val="24"/>
            <w:szCs w:val="24"/>
          </w:rPr>
          <w:delText>целенаправленной</w:delText>
        </w:r>
      </w:del>
      <w:r w:rsidR="00CA0737" w:rsidRPr="00832DC4">
        <w:rPr>
          <w:rFonts w:ascii="Tahoma" w:hAnsi="Tahoma" w:cs="Tahoma"/>
          <w:sz w:val="24"/>
          <w:szCs w:val="24"/>
        </w:rPr>
        <w:t xml:space="preserve"> </w:t>
      </w:r>
      <w:del w:id="95" w:author="imihaylova" w:date="2017-07-25T15:29:00Z">
        <w:r w:rsidR="00CA0737" w:rsidRPr="00832DC4" w:rsidDel="00960267">
          <w:rPr>
            <w:rFonts w:ascii="Tahoma" w:hAnsi="Tahoma" w:cs="Tahoma"/>
            <w:sz w:val="24"/>
            <w:szCs w:val="24"/>
          </w:rPr>
          <w:delText xml:space="preserve">подготовке </w:delText>
        </w:r>
      </w:del>
      <w:r w:rsidR="00CA0737" w:rsidRPr="00832DC4">
        <w:rPr>
          <w:rFonts w:ascii="Tahoma" w:hAnsi="Tahoma" w:cs="Tahoma"/>
          <w:sz w:val="24"/>
          <w:szCs w:val="24"/>
        </w:rPr>
        <w:t>по единоборствам</w:t>
      </w:r>
    </w:p>
    <w:p w:rsidR="00F324F5" w:rsidRPr="00832DC4" w:rsidRDefault="00960267" w:rsidP="0003259C">
      <w:pPr>
        <w:rPr>
          <w:rFonts w:ascii="Tahoma" w:hAnsi="Tahoma" w:cs="Tahoma"/>
          <w:sz w:val="24"/>
          <w:szCs w:val="24"/>
        </w:rPr>
      </w:pPr>
      <w:ins w:id="96" w:author="imihaylova" w:date="2017-07-25T15:30:00Z">
        <w:r>
          <w:rPr>
            <w:rFonts w:ascii="Tahoma" w:hAnsi="Tahoma" w:cs="Tahoma"/>
            <w:sz w:val="24"/>
            <w:szCs w:val="24"/>
          </w:rPr>
          <w:t>—</w:t>
        </w:r>
      </w:ins>
      <w:del w:id="97" w:author="imihaylova" w:date="2017-07-25T15:30:00Z">
        <w:r w:rsidR="00F324F5" w:rsidRPr="00832DC4" w:rsidDel="00960267">
          <w:rPr>
            <w:rFonts w:ascii="Tahoma" w:hAnsi="Tahoma" w:cs="Tahoma"/>
            <w:sz w:val="24"/>
            <w:szCs w:val="24"/>
          </w:rPr>
          <w:delText>-</w:delText>
        </w:r>
      </w:del>
      <w:r w:rsidR="00F324F5" w:rsidRPr="00832DC4">
        <w:rPr>
          <w:rFonts w:ascii="Tahoma" w:hAnsi="Tahoma" w:cs="Tahoma"/>
          <w:sz w:val="24"/>
          <w:szCs w:val="24"/>
        </w:rPr>
        <w:t xml:space="preserve"> совершенствование ударной и борцовской техники</w:t>
      </w:r>
    </w:p>
    <w:p w:rsidR="00F324F5" w:rsidRPr="00832DC4" w:rsidRDefault="00960267" w:rsidP="0003259C">
      <w:pPr>
        <w:rPr>
          <w:rFonts w:ascii="Tahoma" w:hAnsi="Tahoma" w:cs="Tahoma"/>
          <w:sz w:val="24"/>
          <w:szCs w:val="24"/>
        </w:rPr>
      </w:pPr>
      <w:ins w:id="98" w:author="imihaylova" w:date="2017-07-25T15:30:00Z">
        <w:r>
          <w:rPr>
            <w:rFonts w:ascii="Tahoma" w:hAnsi="Tahoma" w:cs="Tahoma"/>
            <w:sz w:val="24"/>
            <w:szCs w:val="24"/>
          </w:rPr>
          <w:t>—</w:t>
        </w:r>
      </w:ins>
      <w:del w:id="99" w:author="imihaylova" w:date="2017-07-25T15:30:00Z">
        <w:r w:rsidR="00F324F5" w:rsidRPr="00832DC4" w:rsidDel="00960267">
          <w:rPr>
            <w:rFonts w:ascii="Tahoma" w:hAnsi="Tahoma" w:cs="Tahoma"/>
            <w:sz w:val="24"/>
            <w:szCs w:val="24"/>
          </w:rPr>
          <w:delText>-</w:delText>
        </w:r>
      </w:del>
      <w:r w:rsidR="00F324F5" w:rsidRPr="00832DC4">
        <w:rPr>
          <w:rFonts w:ascii="Tahoma" w:hAnsi="Tahoma" w:cs="Tahoma"/>
          <w:sz w:val="24"/>
          <w:szCs w:val="24"/>
        </w:rPr>
        <w:t xml:space="preserve"> повышение уровня физической подготовки </w:t>
      </w:r>
    </w:p>
    <w:p w:rsidR="002D4711" w:rsidRPr="00832DC4" w:rsidRDefault="00960267" w:rsidP="0003259C">
      <w:pPr>
        <w:rPr>
          <w:rFonts w:ascii="Tahoma" w:hAnsi="Tahoma" w:cs="Tahoma"/>
          <w:sz w:val="24"/>
          <w:szCs w:val="24"/>
        </w:rPr>
      </w:pPr>
      <w:ins w:id="100" w:author="imihaylova" w:date="2017-07-25T15:30:00Z">
        <w:r>
          <w:rPr>
            <w:rFonts w:ascii="Tahoma" w:hAnsi="Tahoma" w:cs="Tahoma"/>
            <w:sz w:val="24"/>
            <w:szCs w:val="24"/>
          </w:rPr>
          <w:t xml:space="preserve">— </w:t>
        </w:r>
      </w:ins>
      <w:del w:id="101" w:author="imihaylova" w:date="2017-07-25T15:30:00Z">
        <w:r w:rsidR="00F324F5" w:rsidRPr="00832DC4" w:rsidDel="00960267">
          <w:rPr>
            <w:rFonts w:ascii="Tahoma" w:hAnsi="Tahoma" w:cs="Tahoma"/>
            <w:sz w:val="24"/>
            <w:szCs w:val="24"/>
          </w:rPr>
          <w:delText>-</w:delText>
        </w:r>
      </w:del>
      <w:r w:rsidR="00F324F5" w:rsidRPr="00832DC4">
        <w:rPr>
          <w:rFonts w:ascii="Tahoma" w:hAnsi="Tahoma" w:cs="Tahoma"/>
          <w:sz w:val="24"/>
          <w:szCs w:val="24"/>
        </w:rPr>
        <w:t>активное участие в городских, областных и всеукраинских соревнованиях</w:t>
      </w:r>
      <w:ins w:id="102" w:author="imihaylova" w:date="2017-07-25T15:32:00Z">
        <w:r w:rsidR="002D44C4">
          <w:rPr>
            <w:rFonts w:ascii="Tahoma" w:hAnsi="Tahoma" w:cs="Tahoma"/>
            <w:sz w:val="24"/>
            <w:szCs w:val="24"/>
          </w:rPr>
          <w:t>.</w:t>
        </w:r>
      </w:ins>
    </w:p>
    <w:p w:rsidR="00F324F5" w:rsidRPr="00832DC4" w:rsidRDefault="00F324F5" w:rsidP="0003259C">
      <w:pPr>
        <w:rPr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 xml:space="preserve">В группе спортивного совершенствования </w:t>
      </w:r>
      <w:del w:id="103" w:author="imihaylova" w:date="2017-07-25T15:30:00Z">
        <w:r w:rsidRPr="00832DC4" w:rsidDel="00960267">
          <w:rPr>
            <w:rFonts w:ascii="Tahoma" w:hAnsi="Tahoma" w:cs="Tahoma"/>
            <w:sz w:val="24"/>
            <w:szCs w:val="24"/>
          </w:rPr>
          <w:delText xml:space="preserve">основная </w:delText>
        </w:r>
      </w:del>
      <w:ins w:id="104" w:author="imihaylova" w:date="2017-07-25T15:30:00Z">
        <w:r w:rsidR="00960267">
          <w:rPr>
            <w:rFonts w:ascii="Tahoma" w:hAnsi="Tahoma" w:cs="Tahoma"/>
            <w:sz w:val="24"/>
            <w:szCs w:val="24"/>
          </w:rPr>
          <w:t>главная</w:t>
        </w:r>
        <w:r w:rsidR="00960267" w:rsidRPr="00832DC4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 xml:space="preserve">цель </w:t>
      </w:r>
      <w:del w:id="105" w:author="imihaylova" w:date="2017-07-25T15:30:00Z">
        <w:r w:rsidRPr="00832DC4" w:rsidDel="00960267">
          <w:rPr>
            <w:rFonts w:ascii="Tahoma" w:hAnsi="Tahoma" w:cs="Tahoma"/>
            <w:sz w:val="24"/>
            <w:szCs w:val="24"/>
          </w:rPr>
          <w:delText>–</w:delText>
        </w:r>
      </w:del>
      <w:ins w:id="106" w:author="imihaylova" w:date="2017-07-25T15:30:00Z">
        <w:r w:rsidR="00960267">
          <w:rPr>
            <w:rFonts w:ascii="Tahoma" w:hAnsi="Tahoma" w:cs="Tahoma"/>
            <w:sz w:val="24"/>
            <w:szCs w:val="24"/>
          </w:rPr>
          <w:t>—</w:t>
        </w:r>
      </w:ins>
      <w:r w:rsidRPr="00832DC4">
        <w:rPr>
          <w:rFonts w:ascii="Tahoma" w:hAnsi="Tahoma" w:cs="Tahoma"/>
          <w:sz w:val="24"/>
          <w:szCs w:val="24"/>
        </w:rPr>
        <w:t xml:space="preserve"> максимальное повышение индивидуальных спортивных результатов в единоборствах на уровне КМС, мастера спорта, МСМК и возможность стать профессиональным спортсменом.</w:t>
      </w:r>
    </w:p>
    <w:p w:rsidR="0003259C" w:rsidRPr="00832DC4" w:rsidRDefault="00362ADF" w:rsidP="0003259C">
      <w:pPr>
        <w:rPr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 xml:space="preserve">Наш клуб постоянно расширяется, ежегодно </w:t>
      </w:r>
      <w:del w:id="107" w:author="imihaylova" w:date="2017-07-25T15:30:00Z">
        <w:r w:rsidRPr="00832DC4" w:rsidDel="00960267">
          <w:rPr>
            <w:rFonts w:ascii="Tahoma" w:hAnsi="Tahoma" w:cs="Tahoma"/>
            <w:sz w:val="24"/>
            <w:szCs w:val="24"/>
          </w:rPr>
          <w:delText xml:space="preserve">проходит </w:delText>
        </w:r>
      </w:del>
      <w:ins w:id="108" w:author="imihaylova" w:date="2017-07-25T15:30:00Z">
        <w:r w:rsidR="00960267">
          <w:rPr>
            <w:rFonts w:ascii="Tahoma" w:hAnsi="Tahoma" w:cs="Tahoma"/>
            <w:sz w:val="24"/>
            <w:szCs w:val="24"/>
          </w:rPr>
          <w:t>осуществляется</w:t>
        </w:r>
        <w:r w:rsidR="00960267" w:rsidRPr="00832DC4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набор в новые группы начальной подготовки.</w:t>
      </w:r>
    </w:p>
    <w:p w:rsidR="00362ADF" w:rsidRPr="00832DC4" w:rsidRDefault="00362ADF" w:rsidP="0003259C">
      <w:pPr>
        <w:rPr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>Спортсмены</w:t>
      </w:r>
      <w:ins w:id="109" w:author="imihaylova" w:date="2017-07-25T15:31:00Z">
        <w:r w:rsidR="00960267">
          <w:rPr>
            <w:rFonts w:ascii="Tahoma" w:hAnsi="Tahoma" w:cs="Tahoma"/>
            <w:sz w:val="24"/>
            <w:szCs w:val="24"/>
          </w:rPr>
          <w:t>,</w:t>
        </w:r>
      </w:ins>
      <w:r w:rsidRPr="00832DC4">
        <w:rPr>
          <w:rFonts w:ascii="Tahoma" w:hAnsi="Tahoma" w:cs="Tahoma"/>
          <w:sz w:val="24"/>
          <w:szCs w:val="24"/>
        </w:rPr>
        <w:t xml:space="preserve"> кроме основных тренировок</w:t>
      </w:r>
      <w:ins w:id="110" w:author="imihaylova" w:date="2017-07-25T15:31:00Z">
        <w:r w:rsidR="00960267">
          <w:rPr>
            <w:rFonts w:ascii="Tahoma" w:hAnsi="Tahoma" w:cs="Tahoma"/>
            <w:sz w:val="24"/>
            <w:szCs w:val="24"/>
          </w:rPr>
          <w:t>,</w:t>
        </w:r>
      </w:ins>
      <w:r w:rsidRPr="00832DC4">
        <w:rPr>
          <w:rFonts w:ascii="Tahoma" w:hAnsi="Tahoma" w:cs="Tahoma"/>
          <w:sz w:val="24"/>
          <w:szCs w:val="24"/>
        </w:rPr>
        <w:t xml:space="preserve"> </w:t>
      </w:r>
      <w:del w:id="111" w:author="imihaylova" w:date="2017-07-25T15:31:00Z">
        <w:r w:rsidRPr="00832DC4" w:rsidDel="00960267">
          <w:rPr>
            <w:rFonts w:ascii="Tahoma" w:hAnsi="Tahoma" w:cs="Tahoma"/>
            <w:sz w:val="24"/>
            <w:szCs w:val="24"/>
          </w:rPr>
          <w:delText xml:space="preserve">регулярно </w:delText>
        </w:r>
      </w:del>
      <w:ins w:id="112" w:author="imihaylova" w:date="2017-07-25T15:31:00Z">
        <w:r w:rsidR="00960267">
          <w:rPr>
            <w:rFonts w:ascii="Tahoma" w:hAnsi="Tahoma" w:cs="Tahoma"/>
            <w:sz w:val="24"/>
            <w:szCs w:val="24"/>
          </w:rPr>
          <w:t>постоянно</w:t>
        </w:r>
        <w:r w:rsidR="00960267" w:rsidRPr="00832DC4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 xml:space="preserve">принимают участие </w:t>
      </w:r>
    </w:p>
    <w:p w:rsidR="00362ADF" w:rsidRPr="00832DC4" w:rsidRDefault="00960267" w:rsidP="0003259C">
      <w:pPr>
        <w:rPr>
          <w:rFonts w:ascii="Tahoma" w:hAnsi="Tahoma" w:cs="Tahoma"/>
          <w:sz w:val="24"/>
          <w:szCs w:val="24"/>
        </w:rPr>
      </w:pPr>
      <w:ins w:id="113" w:author="imihaylova" w:date="2017-07-25T15:31:00Z">
        <w:r>
          <w:rPr>
            <w:rFonts w:ascii="Tahoma" w:hAnsi="Tahoma" w:cs="Tahoma"/>
            <w:sz w:val="24"/>
            <w:szCs w:val="24"/>
          </w:rPr>
          <w:t xml:space="preserve">— </w:t>
        </w:r>
      </w:ins>
      <w:del w:id="114" w:author="imihaylova" w:date="2017-07-25T15:31:00Z">
        <w:r w:rsidR="002A6EE6" w:rsidRPr="00832DC4" w:rsidDel="00960267">
          <w:rPr>
            <w:rFonts w:ascii="Tahoma" w:hAnsi="Tahoma" w:cs="Tahoma"/>
            <w:sz w:val="24"/>
            <w:szCs w:val="24"/>
          </w:rPr>
          <w:delText>-</w:delText>
        </w:r>
      </w:del>
      <w:r w:rsidR="00362ADF" w:rsidRPr="00832DC4">
        <w:rPr>
          <w:rFonts w:ascii="Tahoma" w:hAnsi="Tahoma" w:cs="Tahoma"/>
          <w:sz w:val="24"/>
          <w:szCs w:val="24"/>
        </w:rPr>
        <w:t>в</w:t>
      </w:r>
      <w:r w:rsidR="002A6EE6" w:rsidRPr="00832DC4">
        <w:rPr>
          <w:rFonts w:ascii="Tahoma" w:hAnsi="Tahoma" w:cs="Tahoma"/>
          <w:sz w:val="24"/>
          <w:szCs w:val="24"/>
        </w:rPr>
        <w:t xml:space="preserve"> тренировочных</w:t>
      </w:r>
      <w:r w:rsidR="00362ADF" w:rsidRPr="00832DC4">
        <w:rPr>
          <w:rFonts w:ascii="Tahoma" w:hAnsi="Tahoma" w:cs="Tahoma"/>
          <w:sz w:val="24"/>
          <w:szCs w:val="24"/>
        </w:rPr>
        <w:t xml:space="preserve"> семинарах</w:t>
      </w:r>
    </w:p>
    <w:p w:rsidR="00362ADF" w:rsidRPr="00832DC4" w:rsidRDefault="00960267" w:rsidP="0003259C">
      <w:pPr>
        <w:rPr>
          <w:rFonts w:ascii="Tahoma" w:hAnsi="Tahoma" w:cs="Tahoma"/>
          <w:sz w:val="24"/>
          <w:szCs w:val="24"/>
        </w:rPr>
      </w:pPr>
      <w:ins w:id="115" w:author="imihaylova" w:date="2017-07-25T15:31:00Z">
        <w:r>
          <w:rPr>
            <w:rFonts w:ascii="Tahoma" w:hAnsi="Tahoma" w:cs="Tahoma"/>
            <w:sz w:val="24"/>
            <w:szCs w:val="24"/>
          </w:rPr>
          <w:lastRenderedPageBreak/>
          <w:t xml:space="preserve">— различных </w:t>
        </w:r>
      </w:ins>
      <w:del w:id="116" w:author="imihaylova" w:date="2017-07-25T15:31:00Z">
        <w:r w:rsidR="002A6EE6" w:rsidRPr="00832DC4" w:rsidDel="00960267">
          <w:rPr>
            <w:rFonts w:ascii="Tahoma" w:hAnsi="Tahoma" w:cs="Tahoma"/>
            <w:sz w:val="24"/>
            <w:szCs w:val="24"/>
          </w:rPr>
          <w:delText>-</w:delText>
        </w:r>
      </w:del>
      <w:proofErr w:type="gramStart"/>
      <w:r w:rsidR="00362ADF" w:rsidRPr="00832DC4">
        <w:rPr>
          <w:rFonts w:ascii="Tahoma" w:hAnsi="Tahoma" w:cs="Tahoma"/>
          <w:sz w:val="24"/>
          <w:szCs w:val="24"/>
        </w:rPr>
        <w:t>соревнованиях</w:t>
      </w:r>
      <w:proofErr w:type="gramEnd"/>
      <w:r w:rsidR="00362ADF" w:rsidRPr="00832DC4">
        <w:rPr>
          <w:rFonts w:ascii="Tahoma" w:hAnsi="Tahoma" w:cs="Tahoma"/>
          <w:sz w:val="24"/>
          <w:szCs w:val="24"/>
        </w:rPr>
        <w:t xml:space="preserve"> </w:t>
      </w:r>
    </w:p>
    <w:p w:rsidR="00362ADF" w:rsidRPr="00832DC4" w:rsidRDefault="00960267" w:rsidP="0003259C">
      <w:pPr>
        <w:rPr>
          <w:rFonts w:ascii="Tahoma" w:hAnsi="Tahoma" w:cs="Tahoma"/>
          <w:sz w:val="24"/>
          <w:szCs w:val="24"/>
        </w:rPr>
      </w:pPr>
      <w:ins w:id="117" w:author="imihaylova" w:date="2017-07-25T15:31:00Z">
        <w:r>
          <w:rPr>
            <w:rFonts w:ascii="Tahoma" w:hAnsi="Tahoma" w:cs="Tahoma"/>
            <w:sz w:val="24"/>
            <w:szCs w:val="24"/>
          </w:rPr>
          <w:t xml:space="preserve">— </w:t>
        </w:r>
      </w:ins>
      <w:del w:id="118" w:author="imihaylova" w:date="2017-07-25T15:31:00Z">
        <w:r w:rsidR="002A6EE6" w:rsidRPr="00832DC4" w:rsidDel="00960267">
          <w:rPr>
            <w:rFonts w:ascii="Tahoma" w:hAnsi="Tahoma" w:cs="Tahoma"/>
            <w:sz w:val="24"/>
            <w:szCs w:val="24"/>
          </w:rPr>
          <w:delText>-</w:delText>
        </w:r>
      </w:del>
      <w:proofErr w:type="gramStart"/>
      <w:r w:rsidR="00362ADF" w:rsidRPr="00832DC4">
        <w:rPr>
          <w:rFonts w:ascii="Tahoma" w:hAnsi="Tahoma" w:cs="Tahoma"/>
          <w:sz w:val="24"/>
          <w:szCs w:val="24"/>
        </w:rPr>
        <w:t>аттестаци</w:t>
      </w:r>
      <w:del w:id="119" w:author="imihaylova" w:date="2017-07-25T15:32:00Z">
        <w:r w:rsidR="00362ADF" w:rsidRPr="00832DC4" w:rsidDel="00960267">
          <w:rPr>
            <w:rFonts w:ascii="Tahoma" w:hAnsi="Tahoma" w:cs="Tahoma"/>
            <w:sz w:val="24"/>
            <w:szCs w:val="24"/>
          </w:rPr>
          <w:delText>ях</w:delText>
        </w:r>
      </w:del>
      <w:ins w:id="120" w:author="imihaylova" w:date="2017-07-25T15:32:00Z">
        <w:r>
          <w:rPr>
            <w:rFonts w:ascii="Tahoma" w:hAnsi="Tahoma" w:cs="Tahoma"/>
            <w:sz w:val="24"/>
            <w:szCs w:val="24"/>
          </w:rPr>
          <w:t>и</w:t>
        </w:r>
      </w:ins>
      <w:proofErr w:type="gramEnd"/>
      <w:r w:rsidR="00362ADF" w:rsidRPr="00832DC4">
        <w:rPr>
          <w:rFonts w:ascii="Tahoma" w:hAnsi="Tahoma" w:cs="Tahoma"/>
          <w:sz w:val="24"/>
          <w:szCs w:val="24"/>
        </w:rPr>
        <w:t xml:space="preserve"> на пояса </w:t>
      </w:r>
    </w:p>
    <w:p w:rsidR="00362ADF" w:rsidRPr="00832DC4" w:rsidRDefault="00960267" w:rsidP="0003259C">
      <w:pPr>
        <w:rPr>
          <w:rFonts w:ascii="Tahoma" w:hAnsi="Tahoma" w:cs="Tahoma"/>
          <w:sz w:val="24"/>
          <w:szCs w:val="24"/>
        </w:rPr>
      </w:pPr>
      <w:ins w:id="121" w:author="imihaylova" w:date="2017-07-25T15:31:00Z">
        <w:r>
          <w:rPr>
            <w:rFonts w:ascii="Tahoma" w:hAnsi="Tahoma" w:cs="Tahoma"/>
            <w:sz w:val="24"/>
            <w:szCs w:val="24"/>
          </w:rPr>
          <w:t xml:space="preserve">— </w:t>
        </w:r>
      </w:ins>
      <w:del w:id="122" w:author="imihaylova" w:date="2017-07-25T15:31:00Z">
        <w:r w:rsidR="002A6EE6" w:rsidRPr="00832DC4" w:rsidDel="00960267">
          <w:rPr>
            <w:rFonts w:ascii="Tahoma" w:hAnsi="Tahoma" w:cs="Tahoma"/>
            <w:sz w:val="24"/>
            <w:szCs w:val="24"/>
          </w:rPr>
          <w:delText>-</w:delText>
        </w:r>
      </w:del>
      <w:r w:rsidR="00362ADF" w:rsidRPr="00832DC4">
        <w:rPr>
          <w:rFonts w:ascii="Tahoma" w:hAnsi="Tahoma" w:cs="Tahoma"/>
          <w:sz w:val="24"/>
          <w:szCs w:val="24"/>
        </w:rPr>
        <w:t xml:space="preserve">летних спортивно-оздоровительных </w:t>
      </w:r>
      <w:proofErr w:type="gramStart"/>
      <w:r w:rsidR="00362ADF" w:rsidRPr="00832DC4">
        <w:rPr>
          <w:rFonts w:ascii="Tahoma" w:hAnsi="Tahoma" w:cs="Tahoma"/>
          <w:sz w:val="24"/>
          <w:szCs w:val="24"/>
        </w:rPr>
        <w:t>лагерях</w:t>
      </w:r>
      <w:proofErr w:type="gramEnd"/>
    </w:p>
    <w:p w:rsidR="002A6EE6" w:rsidRPr="00832DC4" w:rsidRDefault="00960267" w:rsidP="0003259C">
      <w:pPr>
        <w:rPr>
          <w:rFonts w:ascii="Tahoma" w:hAnsi="Tahoma" w:cs="Tahoma"/>
          <w:sz w:val="24"/>
          <w:szCs w:val="24"/>
        </w:rPr>
      </w:pPr>
      <w:ins w:id="123" w:author="imihaylova" w:date="2017-07-25T15:31:00Z">
        <w:r>
          <w:rPr>
            <w:rFonts w:ascii="Tahoma" w:hAnsi="Tahoma" w:cs="Tahoma"/>
            <w:sz w:val="24"/>
            <w:szCs w:val="24"/>
          </w:rPr>
          <w:t xml:space="preserve">— </w:t>
        </w:r>
      </w:ins>
      <w:del w:id="124" w:author="imihaylova" w:date="2017-07-25T15:31:00Z">
        <w:r w:rsidR="002A6EE6" w:rsidRPr="00832DC4" w:rsidDel="00960267">
          <w:rPr>
            <w:rFonts w:ascii="Tahoma" w:hAnsi="Tahoma" w:cs="Tahoma"/>
            <w:sz w:val="24"/>
            <w:szCs w:val="24"/>
          </w:rPr>
          <w:delText>-</w:delText>
        </w:r>
      </w:del>
      <w:proofErr w:type="gramStart"/>
      <w:r w:rsidR="002A6EE6" w:rsidRPr="00832DC4">
        <w:rPr>
          <w:rFonts w:ascii="Tahoma" w:hAnsi="Tahoma" w:cs="Tahoma"/>
          <w:sz w:val="24"/>
          <w:szCs w:val="24"/>
        </w:rPr>
        <w:t>экскурсиях</w:t>
      </w:r>
      <w:proofErr w:type="gramEnd"/>
      <w:r w:rsidR="002A6EE6" w:rsidRPr="00832DC4">
        <w:rPr>
          <w:rFonts w:ascii="Tahoma" w:hAnsi="Tahoma" w:cs="Tahoma"/>
          <w:sz w:val="24"/>
          <w:szCs w:val="24"/>
        </w:rPr>
        <w:t xml:space="preserve"> и турпоходах</w:t>
      </w:r>
      <w:ins w:id="125" w:author="imihaylova" w:date="2017-07-25T15:32:00Z">
        <w:r w:rsidR="002D44C4">
          <w:rPr>
            <w:rFonts w:ascii="Tahoma" w:hAnsi="Tahoma" w:cs="Tahoma"/>
            <w:sz w:val="24"/>
            <w:szCs w:val="24"/>
          </w:rPr>
          <w:t>.</w:t>
        </w:r>
      </w:ins>
    </w:p>
    <w:p w:rsidR="002A6EE6" w:rsidRPr="00832DC4" w:rsidDel="002D44C4" w:rsidRDefault="002A6EE6" w:rsidP="002A6EE6">
      <w:pPr>
        <w:rPr>
          <w:del w:id="126" w:author="imihaylova" w:date="2017-07-25T15:32:00Z"/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 xml:space="preserve">Главный </w:t>
      </w:r>
      <w:del w:id="127" w:author="imihaylova" w:date="2017-07-25T15:32:00Z">
        <w:r w:rsidRPr="00832DC4" w:rsidDel="002D44C4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 xml:space="preserve">тренер </w:t>
      </w:r>
      <w:ins w:id="128" w:author="imihaylova" w:date="2017-07-25T15:32:00Z">
        <w:r w:rsidR="002D44C4">
          <w:rPr>
            <w:rFonts w:ascii="Tahoma" w:hAnsi="Tahoma" w:cs="Tahoma"/>
            <w:sz w:val="24"/>
            <w:szCs w:val="24"/>
          </w:rPr>
          <w:t>—</w:t>
        </w:r>
      </w:ins>
      <w:del w:id="129" w:author="imihaylova" w:date="2017-07-25T15:32:00Z">
        <w:r w:rsidRPr="00832DC4" w:rsidDel="002D44C4">
          <w:rPr>
            <w:rFonts w:ascii="Tahoma" w:hAnsi="Tahoma" w:cs="Tahoma"/>
            <w:sz w:val="24"/>
            <w:szCs w:val="24"/>
          </w:rPr>
          <w:delText xml:space="preserve">Безгинов </w:delText>
        </w:r>
      </w:del>
      <w:ins w:id="130" w:author="imihaylova" w:date="2017-07-25T15:32:00Z">
        <w:r w:rsidR="002D44C4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Никита Григорьевич</w:t>
      </w:r>
      <w:ins w:id="131" w:author="imihaylova" w:date="2017-07-25T15:32:00Z">
        <w:r w:rsidR="002D44C4">
          <w:rPr>
            <w:rFonts w:ascii="Tahoma" w:hAnsi="Tahoma" w:cs="Tahoma"/>
            <w:sz w:val="24"/>
            <w:szCs w:val="24"/>
          </w:rPr>
          <w:t xml:space="preserve"> </w:t>
        </w:r>
        <w:proofErr w:type="spellStart"/>
        <w:r w:rsidR="002D44C4" w:rsidRPr="00832DC4">
          <w:rPr>
            <w:rFonts w:ascii="Tahoma" w:hAnsi="Tahoma" w:cs="Tahoma"/>
            <w:sz w:val="24"/>
            <w:szCs w:val="24"/>
          </w:rPr>
          <w:t>Безгинов</w:t>
        </w:r>
        <w:proofErr w:type="spellEnd"/>
        <w:r w:rsidR="002D44C4">
          <w:rPr>
            <w:rFonts w:ascii="Tahoma" w:hAnsi="Tahoma" w:cs="Tahoma"/>
            <w:sz w:val="24"/>
            <w:szCs w:val="24"/>
          </w:rPr>
          <w:t xml:space="preserve"> — </w:t>
        </w:r>
      </w:ins>
    </w:p>
    <w:p w:rsidR="002A6EE6" w:rsidRPr="00832DC4" w:rsidDel="002D44C4" w:rsidRDefault="002A6EE6" w:rsidP="002A6EE6">
      <w:pPr>
        <w:rPr>
          <w:del w:id="132" w:author="imihaylova" w:date="2017-07-25T15:33:00Z"/>
          <w:rFonts w:ascii="Tahoma" w:hAnsi="Tahoma" w:cs="Tahoma"/>
          <w:sz w:val="24"/>
          <w:szCs w:val="24"/>
        </w:rPr>
      </w:pPr>
      <w:del w:id="133" w:author="imihaylova" w:date="2017-07-25T15:32:00Z">
        <w:r w:rsidRPr="00832DC4" w:rsidDel="002D44C4">
          <w:rPr>
            <w:rFonts w:ascii="Tahoma" w:hAnsi="Tahoma" w:cs="Tahoma"/>
            <w:sz w:val="24"/>
            <w:szCs w:val="24"/>
          </w:rPr>
          <w:delText>М</w:delText>
        </w:r>
      </w:del>
      <w:ins w:id="134" w:author="imihaylova" w:date="2017-07-25T15:32:00Z">
        <w:r w:rsidR="002D44C4">
          <w:rPr>
            <w:rFonts w:ascii="Tahoma" w:hAnsi="Tahoma" w:cs="Tahoma"/>
            <w:sz w:val="24"/>
            <w:szCs w:val="24"/>
          </w:rPr>
          <w:t>м</w:t>
        </w:r>
      </w:ins>
      <w:r w:rsidRPr="00832DC4">
        <w:rPr>
          <w:rFonts w:ascii="Tahoma" w:hAnsi="Tahoma" w:cs="Tahoma"/>
          <w:sz w:val="24"/>
          <w:szCs w:val="24"/>
        </w:rPr>
        <w:t xml:space="preserve">астер </w:t>
      </w:r>
      <w:del w:id="135" w:author="imihaylova" w:date="2017-07-25T15:32:00Z">
        <w:r w:rsidRPr="00832DC4" w:rsidDel="002D44C4">
          <w:rPr>
            <w:rFonts w:ascii="Tahoma" w:hAnsi="Tahoma" w:cs="Tahoma"/>
            <w:sz w:val="24"/>
            <w:szCs w:val="24"/>
          </w:rPr>
          <w:delText>С</w:delText>
        </w:r>
      </w:del>
      <w:ins w:id="136" w:author="imihaylova" w:date="2017-07-25T15:32:00Z">
        <w:r w:rsidR="002D44C4">
          <w:rPr>
            <w:rFonts w:ascii="Tahoma" w:hAnsi="Tahoma" w:cs="Tahoma"/>
            <w:sz w:val="24"/>
            <w:szCs w:val="24"/>
          </w:rPr>
          <w:t>с</w:t>
        </w:r>
      </w:ins>
      <w:r w:rsidRPr="00832DC4">
        <w:rPr>
          <w:rFonts w:ascii="Tahoma" w:hAnsi="Tahoma" w:cs="Tahoma"/>
          <w:sz w:val="24"/>
          <w:szCs w:val="24"/>
        </w:rPr>
        <w:t xml:space="preserve">порта </w:t>
      </w:r>
      <w:proofErr w:type="gramStart"/>
      <w:ins w:id="137" w:author="imihaylova" w:date="2017-07-25T15:33:00Z">
        <w:r w:rsidR="002D44C4">
          <w:rPr>
            <w:rFonts w:ascii="Tahoma" w:hAnsi="Tahoma" w:cs="Tahoma"/>
            <w:sz w:val="24"/>
            <w:szCs w:val="24"/>
          </w:rPr>
          <w:t>м</w:t>
        </w:r>
      </w:ins>
      <w:del w:id="138" w:author="imihaylova" w:date="2017-07-25T15:33:00Z">
        <w:r w:rsidRPr="00832DC4" w:rsidDel="002D44C4">
          <w:rPr>
            <w:rFonts w:ascii="Tahoma" w:hAnsi="Tahoma" w:cs="Tahoma"/>
            <w:sz w:val="24"/>
            <w:szCs w:val="24"/>
          </w:rPr>
          <w:delText>М</w:delText>
        </w:r>
      </w:del>
      <w:r w:rsidRPr="00832DC4">
        <w:rPr>
          <w:rFonts w:ascii="Tahoma" w:hAnsi="Tahoma" w:cs="Tahoma"/>
          <w:sz w:val="24"/>
          <w:szCs w:val="24"/>
        </w:rPr>
        <w:t>еждународного</w:t>
      </w:r>
      <w:proofErr w:type="gramEnd"/>
      <w:r w:rsidRPr="00832DC4">
        <w:rPr>
          <w:rFonts w:ascii="Tahoma" w:hAnsi="Tahoma" w:cs="Tahoma"/>
          <w:sz w:val="24"/>
          <w:szCs w:val="24"/>
        </w:rPr>
        <w:t xml:space="preserve"> </w:t>
      </w:r>
      <w:del w:id="139" w:author="imihaylova" w:date="2017-07-25T15:33:00Z">
        <w:r w:rsidRPr="00832DC4" w:rsidDel="002D44C4">
          <w:rPr>
            <w:rFonts w:ascii="Tahoma" w:hAnsi="Tahoma" w:cs="Tahoma"/>
            <w:sz w:val="24"/>
            <w:szCs w:val="24"/>
          </w:rPr>
          <w:delText>К</w:delText>
        </w:r>
      </w:del>
      <w:ins w:id="140" w:author="imihaylova" w:date="2017-07-25T15:33:00Z">
        <w:r w:rsidR="002D44C4">
          <w:rPr>
            <w:rFonts w:ascii="Tahoma" w:hAnsi="Tahoma" w:cs="Tahoma"/>
            <w:sz w:val="24"/>
            <w:szCs w:val="24"/>
          </w:rPr>
          <w:t>к</w:t>
        </w:r>
      </w:ins>
      <w:r w:rsidRPr="00832DC4">
        <w:rPr>
          <w:rFonts w:ascii="Tahoma" w:hAnsi="Tahoma" w:cs="Tahoma"/>
          <w:sz w:val="24"/>
          <w:szCs w:val="24"/>
        </w:rPr>
        <w:t xml:space="preserve">ласса по </w:t>
      </w:r>
      <w:del w:id="141" w:author="imihaylova" w:date="2017-07-25T15:33:00Z">
        <w:r w:rsidRPr="00832DC4" w:rsidDel="002D44C4">
          <w:rPr>
            <w:rFonts w:ascii="Tahoma" w:hAnsi="Tahoma" w:cs="Tahoma"/>
            <w:sz w:val="24"/>
            <w:szCs w:val="24"/>
          </w:rPr>
          <w:delText>Р</w:delText>
        </w:r>
      </w:del>
      <w:ins w:id="142" w:author="imihaylova" w:date="2017-07-25T15:33:00Z">
        <w:r w:rsidR="002D44C4">
          <w:rPr>
            <w:rFonts w:ascii="Tahoma" w:hAnsi="Tahoma" w:cs="Tahoma"/>
            <w:sz w:val="24"/>
            <w:szCs w:val="24"/>
          </w:rPr>
          <w:t>р</w:t>
        </w:r>
      </w:ins>
      <w:r w:rsidRPr="00832DC4">
        <w:rPr>
          <w:rFonts w:ascii="Tahoma" w:hAnsi="Tahoma" w:cs="Tahoma"/>
          <w:sz w:val="24"/>
          <w:szCs w:val="24"/>
        </w:rPr>
        <w:t>укопашному Бою</w:t>
      </w:r>
      <w:ins w:id="143" w:author="imihaylova" w:date="2017-07-25T15:33:00Z">
        <w:r w:rsidR="002D44C4">
          <w:rPr>
            <w:rFonts w:ascii="Tahoma" w:hAnsi="Tahoma" w:cs="Tahoma"/>
            <w:sz w:val="24"/>
            <w:szCs w:val="24"/>
          </w:rPr>
          <w:t>,</w:t>
        </w:r>
      </w:ins>
      <w:r w:rsidRPr="00832DC4">
        <w:rPr>
          <w:rFonts w:ascii="Tahoma" w:hAnsi="Tahoma" w:cs="Tahoma"/>
          <w:sz w:val="24"/>
          <w:szCs w:val="24"/>
        </w:rPr>
        <w:t xml:space="preserve"> </w:t>
      </w:r>
    </w:p>
    <w:p w:rsidR="002A6EE6" w:rsidRPr="00832DC4" w:rsidDel="002D44C4" w:rsidRDefault="002A6EE6" w:rsidP="002A6EE6">
      <w:pPr>
        <w:rPr>
          <w:del w:id="144" w:author="imihaylova" w:date="2017-07-25T15:33:00Z"/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 xml:space="preserve">чемпион Европы по </w:t>
      </w:r>
      <w:del w:id="145" w:author="imihaylova" w:date="2017-07-25T15:33:00Z">
        <w:r w:rsidRPr="00832DC4" w:rsidDel="002D44C4">
          <w:rPr>
            <w:rFonts w:ascii="Tahoma" w:hAnsi="Tahoma" w:cs="Tahoma"/>
            <w:sz w:val="24"/>
            <w:szCs w:val="24"/>
          </w:rPr>
          <w:delText>Р</w:delText>
        </w:r>
      </w:del>
      <w:ins w:id="146" w:author="imihaylova" w:date="2017-07-25T15:33:00Z">
        <w:r w:rsidR="002D44C4">
          <w:rPr>
            <w:rFonts w:ascii="Tahoma" w:hAnsi="Tahoma" w:cs="Tahoma"/>
            <w:sz w:val="24"/>
            <w:szCs w:val="24"/>
          </w:rPr>
          <w:t>р</w:t>
        </w:r>
      </w:ins>
      <w:r w:rsidRPr="00832DC4">
        <w:rPr>
          <w:rFonts w:ascii="Tahoma" w:hAnsi="Tahoma" w:cs="Tahoma"/>
          <w:sz w:val="24"/>
          <w:szCs w:val="24"/>
        </w:rPr>
        <w:t>укопашному Бою</w:t>
      </w:r>
      <w:ins w:id="147" w:author="imihaylova" w:date="2017-07-25T15:33:00Z">
        <w:r w:rsidR="002D44C4">
          <w:rPr>
            <w:rFonts w:ascii="Tahoma" w:hAnsi="Tahoma" w:cs="Tahoma"/>
            <w:sz w:val="24"/>
            <w:szCs w:val="24"/>
          </w:rPr>
          <w:t xml:space="preserve">, </w:t>
        </w:r>
      </w:ins>
    </w:p>
    <w:p w:rsidR="00000000" w:rsidRDefault="002A6EE6">
      <w:pPr>
        <w:rPr>
          <w:del w:id="148" w:author="imihaylova" w:date="2017-07-25T15:34:00Z"/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 xml:space="preserve">3-кратный чемпион Украины по рукопашному бою </w:t>
      </w:r>
      <w:ins w:id="149" w:author="imihaylova" w:date="2017-07-25T15:33:00Z">
        <w:r w:rsidR="002D44C4">
          <w:rPr>
            <w:rFonts w:ascii="Tahoma" w:hAnsi="Tahoma" w:cs="Tahoma"/>
            <w:sz w:val="24"/>
            <w:szCs w:val="24"/>
          </w:rPr>
          <w:t xml:space="preserve">(в </w:t>
        </w:r>
      </w:ins>
      <w:r w:rsidRPr="00832DC4">
        <w:rPr>
          <w:rFonts w:ascii="Tahoma" w:hAnsi="Tahoma" w:cs="Tahoma"/>
          <w:sz w:val="24"/>
          <w:szCs w:val="24"/>
        </w:rPr>
        <w:t>2011</w:t>
      </w:r>
      <w:ins w:id="150" w:author="imihaylova" w:date="2017-07-25T15:33:00Z">
        <w:r w:rsidR="002D44C4">
          <w:rPr>
            <w:rFonts w:ascii="Tahoma" w:hAnsi="Tahoma" w:cs="Tahoma"/>
            <w:sz w:val="24"/>
            <w:szCs w:val="24"/>
          </w:rPr>
          <w:t xml:space="preserve">-м, </w:t>
        </w:r>
      </w:ins>
      <w:del w:id="151" w:author="imihaylova" w:date="2017-07-25T15:33:00Z">
        <w:r w:rsidRPr="00832DC4" w:rsidDel="002D44C4">
          <w:rPr>
            <w:rFonts w:ascii="Tahoma" w:hAnsi="Tahoma" w:cs="Tahoma"/>
            <w:sz w:val="24"/>
            <w:szCs w:val="24"/>
          </w:rPr>
          <w:delText xml:space="preserve">г. </w:delText>
        </w:r>
      </w:del>
      <w:r w:rsidRPr="00832DC4">
        <w:rPr>
          <w:rFonts w:ascii="Tahoma" w:hAnsi="Tahoma" w:cs="Tahoma"/>
          <w:sz w:val="24"/>
          <w:szCs w:val="24"/>
        </w:rPr>
        <w:t>2013</w:t>
      </w:r>
      <w:del w:id="152" w:author="imihaylova" w:date="2017-07-25T15:33:00Z">
        <w:r w:rsidRPr="00832DC4" w:rsidDel="002D44C4">
          <w:rPr>
            <w:rFonts w:ascii="Tahoma" w:hAnsi="Tahoma" w:cs="Tahoma"/>
            <w:sz w:val="24"/>
            <w:szCs w:val="24"/>
          </w:rPr>
          <w:delText>г.</w:delText>
        </w:r>
      </w:del>
      <w:ins w:id="153" w:author="imihaylova" w:date="2017-07-25T15:33:00Z">
        <w:r w:rsidR="002D44C4">
          <w:rPr>
            <w:rFonts w:ascii="Tahoma" w:hAnsi="Tahoma" w:cs="Tahoma"/>
            <w:sz w:val="24"/>
            <w:szCs w:val="24"/>
          </w:rPr>
          <w:t>-м и</w:t>
        </w:r>
      </w:ins>
      <w:r w:rsidRPr="00832DC4">
        <w:rPr>
          <w:rFonts w:ascii="Tahoma" w:hAnsi="Tahoma" w:cs="Tahoma"/>
          <w:sz w:val="24"/>
          <w:szCs w:val="24"/>
        </w:rPr>
        <w:t xml:space="preserve"> 2014</w:t>
      </w:r>
      <w:ins w:id="154" w:author="imihaylova" w:date="2017-07-25T15:33:00Z">
        <w:r w:rsidR="002D44C4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г</w:t>
      </w:r>
      <w:ins w:id="155" w:author="imihaylova" w:date="2017-07-25T15:33:00Z">
        <w:r w:rsidR="002D44C4">
          <w:rPr>
            <w:rFonts w:ascii="Tahoma" w:hAnsi="Tahoma" w:cs="Tahoma"/>
            <w:sz w:val="24"/>
            <w:szCs w:val="24"/>
          </w:rPr>
          <w:t>одах)</w:t>
        </w:r>
      </w:ins>
      <w:ins w:id="156" w:author="imihaylova" w:date="2017-07-25T15:34:00Z">
        <w:r w:rsidR="002D44C4">
          <w:rPr>
            <w:rFonts w:ascii="Tahoma" w:hAnsi="Tahoma" w:cs="Tahoma"/>
            <w:sz w:val="24"/>
            <w:szCs w:val="24"/>
          </w:rPr>
          <w:t>, ч</w:t>
        </w:r>
      </w:ins>
      <w:del w:id="157" w:author="imihaylova" w:date="2017-07-25T15:34:00Z">
        <w:r w:rsidRPr="00832DC4" w:rsidDel="002D44C4">
          <w:rPr>
            <w:rFonts w:ascii="Tahoma" w:hAnsi="Tahoma" w:cs="Tahoma"/>
            <w:sz w:val="24"/>
            <w:szCs w:val="24"/>
          </w:rPr>
          <w:delText>.</w:delText>
        </w:r>
      </w:del>
    </w:p>
    <w:p w:rsidR="00000000" w:rsidRDefault="002A6EE6">
      <w:pPr>
        <w:rPr>
          <w:del w:id="158" w:author="imihaylova" w:date="2017-07-25T15:34:00Z"/>
          <w:rFonts w:ascii="Tahoma" w:hAnsi="Tahoma" w:cs="Tahoma"/>
          <w:sz w:val="24"/>
          <w:szCs w:val="24"/>
        </w:rPr>
      </w:pPr>
      <w:del w:id="159" w:author="imihaylova" w:date="2017-07-25T15:34:00Z">
        <w:r w:rsidRPr="00832DC4" w:rsidDel="002D44C4">
          <w:rPr>
            <w:rFonts w:ascii="Tahoma" w:hAnsi="Tahoma" w:cs="Tahoma"/>
            <w:sz w:val="24"/>
            <w:szCs w:val="24"/>
          </w:rPr>
          <w:delText>Ч</w:delText>
        </w:r>
      </w:del>
      <w:r w:rsidRPr="00832DC4">
        <w:rPr>
          <w:rFonts w:ascii="Tahoma" w:hAnsi="Tahoma" w:cs="Tahoma"/>
          <w:sz w:val="24"/>
          <w:szCs w:val="24"/>
        </w:rPr>
        <w:t xml:space="preserve">емпион Украины </w:t>
      </w:r>
      <w:proofErr w:type="gramStart"/>
      <w:r w:rsidRPr="00832DC4">
        <w:rPr>
          <w:rFonts w:ascii="Tahoma" w:hAnsi="Tahoma" w:cs="Tahoma"/>
          <w:sz w:val="24"/>
          <w:szCs w:val="24"/>
        </w:rPr>
        <w:t>по</w:t>
      </w:r>
      <w:proofErr w:type="gramEnd"/>
      <w:r w:rsidRPr="00832DC4">
        <w:rPr>
          <w:rFonts w:ascii="Tahoma" w:hAnsi="Tahoma" w:cs="Tahoma"/>
          <w:sz w:val="24"/>
          <w:szCs w:val="24"/>
        </w:rPr>
        <w:t xml:space="preserve"> Комбат </w:t>
      </w:r>
      <w:proofErr w:type="spellStart"/>
      <w:r w:rsidRPr="00832DC4">
        <w:rPr>
          <w:rFonts w:ascii="Tahoma" w:hAnsi="Tahoma" w:cs="Tahoma"/>
          <w:sz w:val="24"/>
          <w:szCs w:val="24"/>
        </w:rPr>
        <w:t>Джиу-Джитсу</w:t>
      </w:r>
      <w:proofErr w:type="spellEnd"/>
      <w:r w:rsidRPr="00832DC4">
        <w:rPr>
          <w:rFonts w:ascii="Tahoma" w:hAnsi="Tahoma" w:cs="Tahoma"/>
          <w:sz w:val="24"/>
          <w:szCs w:val="24"/>
        </w:rPr>
        <w:t xml:space="preserve"> 2013</w:t>
      </w:r>
      <w:ins w:id="160" w:author="imihaylova" w:date="2017-07-25T15:34:00Z">
        <w:r w:rsidR="002D44C4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г</w:t>
      </w:r>
      <w:ins w:id="161" w:author="imihaylova" w:date="2017-07-25T15:34:00Z">
        <w:r w:rsidR="002D44C4">
          <w:rPr>
            <w:rFonts w:ascii="Tahoma" w:hAnsi="Tahoma" w:cs="Tahoma"/>
            <w:sz w:val="24"/>
            <w:szCs w:val="24"/>
          </w:rPr>
          <w:t xml:space="preserve">ода, </w:t>
        </w:r>
      </w:ins>
      <w:ins w:id="162" w:author="imihaylova" w:date="2017-07-25T15:35:00Z">
        <w:r w:rsidR="002D44C4">
          <w:rPr>
            <w:rFonts w:ascii="Tahoma" w:hAnsi="Tahoma" w:cs="Tahoma"/>
            <w:sz w:val="24"/>
            <w:szCs w:val="24"/>
          </w:rPr>
          <w:t>с</w:t>
        </w:r>
      </w:ins>
      <w:del w:id="163" w:author="imihaylova" w:date="2017-07-25T15:34:00Z">
        <w:r w:rsidRPr="00832DC4" w:rsidDel="002D44C4">
          <w:rPr>
            <w:rFonts w:ascii="Tahoma" w:hAnsi="Tahoma" w:cs="Tahoma"/>
            <w:sz w:val="24"/>
            <w:szCs w:val="24"/>
          </w:rPr>
          <w:delText>.</w:delText>
        </w:r>
      </w:del>
    </w:p>
    <w:p w:rsidR="002A6EE6" w:rsidRPr="00832DC4" w:rsidDel="002D44C4" w:rsidRDefault="002A6EE6" w:rsidP="002D44C4">
      <w:pPr>
        <w:rPr>
          <w:del w:id="164" w:author="imihaylova" w:date="2017-07-25T15:35:00Z"/>
          <w:rFonts w:ascii="Tahoma" w:hAnsi="Tahoma" w:cs="Tahoma"/>
          <w:sz w:val="24"/>
          <w:szCs w:val="24"/>
        </w:rPr>
      </w:pPr>
      <w:del w:id="165" w:author="imihaylova" w:date="2017-07-25T15:34:00Z">
        <w:r w:rsidRPr="00832DC4" w:rsidDel="002D44C4">
          <w:rPr>
            <w:rFonts w:ascii="Tahoma" w:hAnsi="Tahoma" w:cs="Tahoma"/>
            <w:sz w:val="24"/>
            <w:szCs w:val="24"/>
          </w:rPr>
          <w:delText>С</w:delText>
        </w:r>
      </w:del>
      <w:r w:rsidRPr="00832DC4">
        <w:rPr>
          <w:rFonts w:ascii="Tahoma" w:hAnsi="Tahoma" w:cs="Tahoma"/>
          <w:sz w:val="24"/>
          <w:szCs w:val="24"/>
        </w:rPr>
        <w:t xml:space="preserve">еребряный призер чемпионата Европы </w:t>
      </w:r>
      <w:proofErr w:type="gramStart"/>
      <w:r w:rsidRPr="00832DC4">
        <w:rPr>
          <w:rFonts w:ascii="Tahoma" w:hAnsi="Tahoma" w:cs="Tahoma"/>
          <w:sz w:val="24"/>
          <w:szCs w:val="24"/>
        </w:rPr>
        <w:t>по</w:t>
      </w:r>
      <w:proofErr w:type="gramEnd"/>
      <w:r w:rsidRPr="00832DC4">
        <w:rPr>
          <w:rFonts w:ascii="Tahoma" w:hAnsi="Tahoma" w:cs="Tahoma"/>
          <w:sz w:val="24"/>
          <w:szCs w:val="24"/>
        </w:rPr>
        <w:t xml:space="preserve"> Комбат </w:t>
      </w:r>
      <w:proofErr w:type="spellStart"/>
      <w:r w:rsidRPr="00832DC4">
        <w:rPr>
          <w:rFonts w:ascii="Tahoma" w:hAnsi="Tahoma" w:cs="Tahoma"/>
          <w:sz w:val="24"/>
          <w:szCs w:val="24"/>
        </w:rPr>
        <w:t>Джиу-Джитсу</w:t>
      </w:r>
      <w:proofErr w:type="spellEnd"/>
      <w:r w:rsidRPr="00832DC4">
        <w:rPr>
          <w:rFonts w:ascii="Tahoma" w:hAnsi="Tahoma" w:cs="Tahoma"/>
          <w:sz w:val="24"/>
          <w:szCs w:val="24"/>
        </w:rPr>
        <w:t xml:space="preserve"> 2012</w:t>
      </w:r>
      <w:ins w:id="166" w:author="imihaylova" w:date="2017-07-25T15:35:00Z">
        <w:r w:rsidR="002D44C4">
          <w:rPr>
            <w:rFonts w:ascii="Tahoma" w:hAnsi="Tahoma" w:cs="Tahoma"/>
            <w:sz w:val="24"/>
            <w:szCs w:val="24"/>
          </w:rPr>
          <w:t>-</w:t>
        </w:r>
      </w:ins>
      <w:r w:rsidRPr="00832DC4">
        <w:rPr>
          <w:rFonts w:ascii="Tahoma" w:hAnsi="Tahoma" w:cs="Tahoma"/>
          <w:sz w:val="24"/>
          <w:szCs w:val="24"/>
        </w:rPr>
        <w:t>г</w:t>
      </w:r>
      <w:ins w:id="167" w:author="imihaylova" w:date="2017-07-25T15:35:00Z">
        <w:r w:rsidR="002D44C4">
          <w:rPr>
            <w:rFonts w:ascii="Tahoma" w:hAnsi="Tahoma" w:cs="Tahoma"/>
            <w:sz w:val="24"/>
            <w:szCs w:val="24"/>
          </w:rPr>
          <w:t>о</w:t>
        </w:r>
      </w:ins>
      <w:r w:rsidRPr="00832DC4">
        <w:rPr>
          <w:rFonts w:ascii="Tahoma" w:hAnsi="Tahoma" w:cs="Tahoma"/>
          <w:sz w:val="24"/>
          <w:szCs w:val="24"/>
        </w:rPr>
        <w:t>.</w:t>
      </w:r>
      <w:ins w:id="168" w:author="imihaylova" w:date="2017-07-25T15:35:00Z">
        <w:r w:rsidR="002D44C4">
          <w:rPr>
            <w:rFonts w:ascii="Tahoma" w:hAnsi="Tahoma" w:cs="Tahoma"/>
            <w:sz w:val="24"/>
            <w:szCs w:val="24"/>
          </w:rPr>
          <w:t xml:space="preserve"> Обладатель </w:t>
        </w:r>
      </w:ins>
    </w:p>
    <w:p w:rsidR="002A6EE6" w:rsidRPr="00832DC4" w:rsidDel="00D747B3" w:rsidRDefault="002A6EE6" w:rsidP="002D44C4">
      <w:pPr>
        <w:rPr>
          <w:del w:id="169" w:author="imihaylova" w:date="2017-07-25T15:35:00Z"/>
          <w:rFonts w:ascii="Tahoma" w:hAnsi="Tahoma" w:cs="Tahoma"/>
          <w:sz w:val="24"/>
          <w:szCs w:val="24"/>
        </w:rPr>
      </w:pPr>
      <w:del w:id="170" w:author="imihaylova" w:date="2017-07-25T15:35:00Z">
        <w:r w:rsidRPr="00832DC4" w:rsidDel="002D44C4">
          <w:rPr>
            <w:rFonts w:ascii="Tahoma" w:hAnsi="Tahoma" w:cs="Tahoma"/>
            <w:sz w:val="24"/>
            <w:szCs w:val="24"/>
          </w:rPr>
          <w:delText>Ч</w:delText>
        </w:r>
      </w:del>
      <w:proofErr w:type="gramStart"/>
      <w:ins w:id="171" w:author="imihaylova" w:date="2017-07-25T15:35:00Z">
        <w:r w:rsidR="002D44C4">
          <w:rPr>
            <w:rFonts w:ascii="Tahoma" w:hAnsi="Tahoma" w:cs="Tahoma"/>
            <w:sz w:val="24"/>
            <w:szCs w:val="24"/>
          </w:rPr>
          <w:t>ч</w:t>
        </w:r>
      </w:ins>
      <w:r w:rsidRPr="00832DC4">
        <w:rPr>
          <w:rFonts w:ascii="Tahoma" w:hAnsi="Tahoma" w:cs="Tahoma"/>
          <w:sz w:val="24"/>
          <w:szCs w:val="24"/>
        </w:rPr>
        <w:t>ерн</w:t>
      </w:r>
      <w:del w:id="172" w:author="imihaylova" w:date="2017-07-25T15:35:00Z">
        <w:r w:rsidRPr="00832DC4" w:rsidDel="002D44C4">
          <w:rPr>
            <w:rFonts w:ascii="Tahoma" w:hAnsi="Tahoma" w:cs="Tahoma"/>
            <w:sz w:val="24"/>
            <w:szCs w:val="24"/>
          </w:rPr>
          <w:delText>ый</w:delText>
        </w:r>
      </w:del>
      <w:ins w:id="173" w:author="imihaylova" w:date="2017-07-25T15:35:00Z">
        <w:r w:rsidR="002D44C4">
          <w:rPr>
            <w:rFonts w:ascii="Tahoma" w:hAnsi="Tahoma" w:cs="Tahoma"/>
            <w:sz w:val="24"/>
            <w:szCs w:val="24"/>
          </w:rPr>
          <w:t>ого</w:t>
        </w:r>
      </w:ins>
      <w:proofErr w:type="gramEnd"/>
      <w:r w:rsidRPr="00832DC4">
        <w:rPr>
          <w:rFonts w:ascii="Tahoma" w:hAnsi="Tahoma" w:cs="Tahoma"/>
          <w:sz w:val="24"/>
          <w:szCs w:val="24"/>
        </w:rPr>
        <w:t xml:space="preserve"> пояс</w:t>
      </w:r>
      <w:ins w:id="174" w:author="imihaylova" w:date="2017-07-25T15:35:00Z">
        <w:r w:rsidR="002D44C4">
          <w:rPr>
            <w:rFonts w:ascii="Tahoma" w:hAnsi="Tahoma" w:cs="Tahoma"/>
            <w:sz w:val="24"/>
            <w:szCs w:val="24"/>
          </w:rPr>
          <w:t>а</w:t>
        </w:r>
      </w:ins>
      <w:del w:id="175" w:author="imihaylova" w:date="2017-07-25T15:35:00Z">
        <w:r w:rsidRPr="00832DC4" w:rsidDel="002D44C4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 xml:space="preserve"> 1-й ДАН по </w:t>
      </w:r>
      <w:del w:id="176" w:author="imihaylova" w:date="2017-07-25T15:35:00Z">
        <w:r w:rsidRPr="00832DC4" w:rsidDel="00D747B3">
          <w:rPr>
            <w:rFonts w:ascii="Tahoma" w:hAnsi="Tahoma" w:cs="Tahoma"/>
            <w:sz w:val="24"/>
            <w:szCs w:val="24"/>
          </w:rPr>
          <w:delText>Р</w:delText>
        </w:r>
      </w:del>
      <w:ins w:id="177" w:author="imihaylova" w:date="2017-07-25T15:35:00Z">
        <w:r w:rsidR="00D747B3">
          <w:rPr>
            <w:rFonts w:ascii="Tahoma" w:hAnsi="Tahoma" w:cs="Tahoma"/>
            <w:sz w:val="24"/>
            <w:szCs w:val="24"/>
          </w:rPr>
          <w:t>р</w:t>
        </w:r>
      </w:ins>
      <w:r w:rsidRPr="00832DC4">
        <w:rPr>
          <w:rFonts w:ascii="Tahoma" w:hAnsi="Tahoma" w:cs="Tahoma"/>
          <w:sz w:val="24"/>
          <w:szCs w:val="24"/>
        </w:rPr>
        <w:t xml:space="preserve">укопашному </w:t>
      </w:r>
      <w:del w:id="178" w:author="imihaylova" w:date="2017-07-25T15:35:00Z">
        <w:r w:rsidRPr="00832DC4" w:rsidDel="00D747B3">
          <w:rPr>
            <w:rFonts w:ascii="Tahoma" w:hAnsi="Tahoma" w:cs="Tahoma"/>
            <w:sz w:val="24"/>
            <w:szCs w:val="24"/>
          </w:rPr>
          <w:delText>Б</w:delText>
        </w:r>
      </w:del>
      <w:ins w:id="179" w:author="imihaylova" w:date="2017-07-25T15:35:00Z">
        <w:r w:rsidR="00D747B3">
          <w:rPr>
            <w:rFonts w:ascii="Tahoma" w:hAnsi="Tahoma" w:cs="Tahoma"/>
            <w:sz w:val="24"/>
            <w:szCs w:val="24"/>
          </w:rPr>
          <w:t>б</w:t>
        </w:r>
      </w:ins>
      <w:r w:rsidRPr="00832DC4">
        <w:rPr>
          <w:rFonts w:ascii="Tahoma" w:hAnsi="Tahoma" w:cs="Tahoma"/>
          <w:sz w:val="24"/>
          <w:szCs w:val="24"/>
        </w:rPr>
        <w:t>ою</w:t>
      </w:r>
      <w:ins w:id="180" w:author="imihaylova" w:date="2017-07-25T15:35:00Z">
        <w:r w:rsidR="00D747B3">
          <w:rPr>
            <w:rFonts w:ascii="Tahoma" w:hAnsi="Tahoma" w:cs="Tahoma"/>
            <w:sz w:val="24"/>
            <w:szCs w:val="24"/>
          </w:rPr>
          <w:t xml:space="preserve">, </w:t>
        </w:r>
      </w:ins>
    </w:p>
    <w:p w:rsidR="002A6EE6" w:rsidRPr="00832DC4" w:rsidRDefault="002A6EE6" w:rsidP="00D747B3">
      <w:pPr>
        <w:rPr>
          <w:rFonts w:ascii="Tahoma" w:hAnsi="Tahoma" w:cs="Tahoma"/>
          <w:sz w:val="24"/>
          <w:szCs w:val="24"/>
        </w:rPr>
      </w:pPr>
      <w:del w:id="181" w:author="imihaylova" w:date="2017-07-25T15:35:00Z">
        <w:r w:rsidRPr="00832DC4" w:rsidDel="00D747B3">
          <w:rPr>
            <w:rFonts w:ascii="Tahoma" w:hAnsi="Tahoma" w:cs="Tahoma"/>
            <w:sz w:val="24"/>
            <w:szCs w:val="24"/>
          </w:rPr>
          <w:delText>Д</w:delText>
        </w:r>
      </w:del>
      <w:ins w:id="182" w:author="imihaylova" w:date="2017-07-25T15:35:00Z">
        <w:r w:rsidR="00D747B3">
          <w:rPr>
            <w:rFonts w:ascii="Tahoma" w:hAnsi="Tahoma" w:cs="Tahoma"/>
            <w:sz w:val="24"/>
            <w:szCs w:val="24"/>
          </w:rPr>
          <w:t>д</w:t>
        </w:r>
      </w:ins>
      <w:r w:rsidRPr="00832DC4">
        <w:rPr>
          <w:rFonts w:ascii="Tahoma" w:hAnsi="Tahoma" w:cs="Tahoma"/>
          <w:sz w:val="24"/>
          <w:szCs w:val="24"/>
        </w:rPr>
        <w:t>ипломированный магистр по физическому воспитанию</w:t>
      </w:r>
      <w:ins w:id="183" w:author="imihaylova" w:date="2017-07-25T15:35:00Z">
        <w:r w:rsidR="00D747B3">
          <w:rPr>
            <w:rFonts w:ascii="Tahoma" w:hAnsi="Tahoma" w:cs="Tahoma"/>
            <w:sz w:val="24"/>
            <w:szCs w:val="24"/>
          </w:rPr>
          <w:t>.</w:t>
        </w:r>
      </w:ins>
    </w:p>
    <w:p w:rsidR="002A6EE6" w:rsidRPr="00832DC4" w:rsidDel="00816B31" w:rsidRDefault="002A6EE6" w:rsidP="002A6EE6">
      <w:pPr>
        <w:rPr>
          <w:del w:id="184" w:author="imihaylova" w:date="2017-07-25T15:41:00Z"/>
          <w:rFonts w:ascii="Tahoma" w:hAnsi="Tahoma" w:cs="Tahoma"/>
          <w:sz w:val="24"/>
          <w:szCs w:val="24"/>
        </w:rPr>
      </w:pPr>
    </w:p>
    <w:p w:rsidR="002A6EE6" w:rsidRPr="00832DC4" w:rsidRDefault="002A6EE6" w:rsidP="002A6EE6">
      <w:pPr>
        <w:rPr>
          <w:rFonts w:ascii="Tahoma" w:hAnsi="Tahoma" w:cs="Tahoma"/>
          <w:sz w:val="24"/>
          <w:szCs w:val="24"/>
        </w:rPr>
      </w:pPr>
      <w:del w:id="185" w:author="imihaylova" w:date="2017-07-25T15:41:00Z">
        <w:r w:rsidRPr="00832DC4" w:rsidDel="00816B31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>Тел</w:t>
      </w:r>
      <w:ins w:id="186" w:author="imihaylova" w:date="2017-07-25T15:35:00Z">
        <w:r w:rsidR="00D747B3">
          <w:rPr>
            <w:rFonts w:ascii="Tahoma" w:hAnsi="Tahoma" w:cs="Tahoma"/>
            <w:sz w:val="24"/>
            <w:szCs w:val="24"/>
          </w:rPr>
          <w:t>.:</w:t>
        </w:r>
      </w:ins>
      <w:r w:rsidRPr="00832DC4">
        <w:rPr>
          <w:rFonts w:ascii="Tahoma" w:hAnsi="Tahoma" w:cs="Tahoma"/>
          <w:sz w:val="24"/>
          <w:szCs w:val="24"/>
        </w:rPr>
        <w:t xml:space="preserve"> </w:t>
      </w:r>
      <w:ins w:id="187" w:author="imihaylova" w:date="2017-07-25T15:36:00Z">
        <w:r w:rsidR="00D747B3">
          <w:rPr>
            <w:rFonts w:ascii="Tahoma" w:hAnsi="Tahoma" w:cs="Tahoma"/>
            <w:sz w:val="24"/>
            <w:szCs w:val="24"/>
          </w:rPr>
          <w:t xml:space="preserve">(+380) </w:t>
        </w:r>
      </w:ins>
      <w:del w:id="188" w:author="imihaylova" w:date="2017-07-25T15:36:00Z">
        <w:r w:rsidRPr="00832DC4" w:rsidDel="00D747B3">
          <w:rPr>
            <w:rFonts w:ascii="Tahoma" w:hAnsi="Tahoma" w:cs="Tahoma"/>
            <w:sz w:val="24"/>
            <w:szCs w:val="24"/>
          </w:rPr>
          <w:delText>0</w:delText>
        </w:r>
      </w:del>
      <w:r w:rsidRPr="00832DC4">
        <w:rPr>
          <w:rFonts w:ascii="Tahoma" w:hAnsi="Tahoma" w:cs="Tahoma"/>
          <w:sz w:val="24"/>
          <w:szCs w:val="24"/>
        </w:rPr>
        <w:t>93</w:t>
      </w:r>
      <w:ins w:id="189" w:author="imihaylova" w:date="2017-07-25T15:36:00Z">
        <w:r w:rsidR="00D747B3">
          <w:rPr>
            <w:rFonts w:ascii="Tahoma" w:hAnsi="Tahoma" w:cs="Tahoma"/>
            <w:sz w:val="24"/>
            <w:szCs w:val="24"/>
          </w:rPr>
          <w:t> </w:t>
        </w:r>
      </w:ins>
      <w:r w:rsidRPr="00832DC4">
        <w:rPr>
          <w:rFonts w:ascii="Tahoma" w:hAnsi="Tahoma" w:cs="Tahoma"/>
          <w:sz w:val="24"/>
          <w:szCs w:val="24"/>
        </w:rPr>
        <w:t>896</w:t>
      </w:r>
      <w:ins w:id="190" w:author="imihaylova" w:date="2017-07-25T15:36:00Z">
        <w:r w:rsidR="00D747B3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22</w:t>
      </w:r>
      <w:ins w:id="191" w:author="imihaylova" w:date="2017-07-25T15:36:00Z">
        <w:r w:rsidR="00D747B3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24</w:t>
      </w:r>
      <w:ins w:id="192" w:author="imihaylova" w:date="2017-07-25T15:36:00Z">
        <w:r w:rsidR="00D747B3">
          <w:rPr>
            <w:rFonts w:ascii="Tahoma" w:hAnsi="Tahoma" w:cs="Tahoma"/>
            <w:sz w:val="24"/>
            <w:szCs w:val="24"/>
          </w:rPr>
          <w:t>,</w:t>
        </w:r>
      </w:ins>
      <w:r w:rsidRPr="00832DC4">
        <w:rPr>
          <w:rFonts w:ascii="Tahoma" w:hAnsi="Tahoma" w:cs="Tahoma"/>
          <w:sz w:val="24"/>
          <w:szCs w:val="24"/>
        </w:rPr>
        <w:t xml:space="preserve"> </w:t>
      </w:r>
      <w:ins w:id="193" w:author="imihaylova" w:date="2017-07-25T15:36:00Z">
        <w:r w:rsidR="00D747B3">
          <w:rPr>
            <w:rFonts w:ascii="Tahoma" w:hAnsi="Tahoma" w:cs="Tahoma"/>
            <w:sz w:val="24"/>
            <w:szCs w:val="24"/>
          </w:rPr>
          <w:t>(+38</w:t>
        </w:r>
      </w:ins>
      <w:ins w:id="194" w:author="imihaylova" w:date="2017-07-25T15:37:00Z">
        <w:r w:rsidR="00D747B3">
          <w:rPr>
            <w:rFonts w:ascii="Tahoma" w:hAnsi="Tahoma" w:cs="Tahoma"/>
            <w:sz w:val="24"/>
            <w:szCs w:val="24"/>
          </w:rPr>
          <w:t>0</w:t>
        </w:r>
      </w:ins>
      <w:ins w:id="195" w:author="imihaylova" w:date="2017-07-25T15:36:00Z">
        <w:r w:rsidR="00D747B3">
          <w:rPr>
            <w:rFonts w:ascii="Tahoma" w:hAnsi="Tahoma" w:cs="Tahoma"/>
            <w:sz w:val="24"/>
            <w:szCs w:val="24"/>
          </w:rPr>
          <w:t xml:space="preserve">) </w:t>
        </w:r>
      </w:ins>
      <w:del w:id="196" w:author="imihaylova" w:date="2017-07-25T15:37:00Z">
        <w:r w:rsidRPr="00832DC4" w:rsidDel="00D747B3">
          <w:rPr>
            <w:rFonts w:ascii="Tahoma" w:hAnsi="Tahoma" w:cs="Tahoma"/>
            <w:sz w:val="24"/>
            <w:szCs w:val="24"/>
          </w:rPr>
          <w:delText>0</w:delText>
        </w:r>
      </w:del>
      <w:r w:rsidRPr="00832DC4">
        <w:rPr>
          <w:rFonts w:ascii="Tahoma" w:hAnsi="Tahoma" w:cs="Tahoma"/>
          <w:sz w:val="24"/>
          <w:szCs w:val="24"/>
        </w:rPr>
        <w:t>66</w:t>
      </w:r>
      <w:ins w:id="197" w:author="imihaylova" w:date="2017-07-25T15:36:00Z">
        <w:r w:rsidR="00D747B3">
          <w:rPr>
            <w:rFonts w:ascii="Tahoma" w:hAnsi="Tahoma" w:cs="Tahoma"/>
            <w:sz w:val="24"/>
            <w:szCs w:val="24"/>
          </w:rPr>
          <w:t> </w:t>
        </w:r>
      </w:ins>
      <w:r w:rsidRPr="00832DC4">
        <w:rPr>
          <w:rFonts w:ascii="Tahoma" w:hAnsi="Tahoma" w:cs="Tahoma"/>
          <w:sz w:val="24"/>
          <w:szCs w:val="24"/>
        </w:rPr>
        <w:t>331</w:t>
      </w:r>
      <w:ins w:id="198" w:author="imihaylova" w:date="2017-07-25T15:36:00Z">
        <w:r w:rsidR="00D747B3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89</w:t>
      </w:r>
      <w:ins w:id="199" w:author="imihaylova" w:date="2017-07-25T15:36:00Z">
        <w:r w:rsidR="00D747B3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16</w:t>
      </w:r>
      <w:ins w:id="200" w:author="imihaylova" w:date="2017-07-25T15:36:00Z">
        <w:r w:rsidR="00D747B3">
          <w:rPr>
            <w:rFonts w:ascii="Tahoma" w:hAnsi="Tahoma" w:cs="Tahoma"/>
            <w:sz w:val="24"/>
            <w:szCs w:val="24"/>
          </w:rPr>
          <w:t>,</w:t>
        </w:r>
      </w:ins>
      <w:r w:rsidRPr="00832DC4">
        <w:rPr>
          <w:rFonts w:ascii="Tahoma" w:hAnsi="Tahoma" w:cs="Tahoma"/>
          <w:sz w:val="24"/>
          <w:szCs w:val="24"/>
        </w:rPr>
        <w:t xml:space="preserve"> </w:t>
      </w:r>
      <w:ins w:id="201" w:author="imihaylova" w:date="2017-07-25T15:36:00Z">
        <w:r w:rsidR="00D747B3">
          <w:rPr>
            <w:rFonts w:ascii="Tahoma" w:hAnsi="Tahoma" w:cs="Tahoma"/>
            <w:sz w:val="24"/>
            <w:szCs w:val="24"/>
          </w:rPr>
          <w:t>(+38</w:t>
        </w:r>
      </w:ins>
      <w:ins w:id="202" w:author="imihaylova" w:date="2017-07-25T15:37:00Z">
        <w:r w:rsidR="00D747B3">
          <w:rPr>
            <w:rFonts w:ascii="Tahoma" w:hAnsi="Tahoma" w:cs="Tahoma"/>
            <w:sz w:val="24"/>
            <w:szCs w:val="24"/>
          </w:rPr>
          <w:t>0</w:t>
        </w:r>
      </w:ins>
      <w:ins w:id="203" w:author="imihaylova" w:date="2017-07-25T15:36:00Z">
        <w:r w:rsidR="00D747B3">
          <w:rPr>
            <w:rFonts w:ascii="Tahoma" w:hAnsi="Tahoma" w:cs="Tahoma"/>
            <w:sz w:val="24"/>
            <w:szCs w:val="24"/>
          </w:rPr>
          <w:t xml:space="preserve">) </w:t>
        </w:r>
      </w:ins>
      <w:del w:id="204" w:author="imihaylova" w:date="2017-07-25T15:37:00Z">
        <w:r w:rsidRPr="00832DC4" w:rsidDel="00D747B3">
          <w:rPr>
            <w:rFonts w:ascii="Tahoma" w:hAnsi="Tahoma" w:cs="Tahoma"/>
            <w:sz w:val="24"/>
            <w:szCs w:val="24"/>
          </w:rPr>
          <w:delText>0</w:delText>
        </w:r>
      </w:del>
      <w:r w:rsidRPr="00832DC4">
        <w:rPr>
          <w:rFonts w:ascii="Tahoma" w:hAnsi="Tahoma" w:cs="Tahoma"/>
          <w:sz w:val="24"/>
          <w:szCs w:val="24"/>
        </w:rPr>
        <w:t>67</w:t>
      </w:r>
      <w:ins w:id="205" w:author="imihaylova" w:date="2017-07-25T15:37:00Z">
        <w:r w:rsidR="00D747B3">
          <w:rPr>
            <w:rFonts w:ascii="Tahoma" w:hAnsi="Tahoma" w:cs="Tahoma"/>
            <w:sz w:val="24"/>
            <w:szCs w:val="24"/>
          </w:rPr>
          <w:t> </w:t>
        </w:r>
      </w:ins>
      <w:r w:rsidRPr="00832DC4">
        <w:rPr>
          <w:rFonts w:ascii="Tahoma" w:hAnsi="Tahoma" w:cs="Tahoma"/>
          <w:sz w:val="24"/>
          <w:szCs w:val="24"/>
        </w:rPr>
        <w:t>904</w:t>
      </w:r>
      <w:ins w:id="206" w:author="imihaylova" w:date="2017-07-25T15:37:00Z">
        <w:r w:rsidR="00D747B3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18</w:t>
      </w:r>
      <w:ins w:id="207" w:author="imihaylova" w:date="2017-07-25T15:37:00Z">
        <w:r w:rsidR="00D747B3">
          <w:rPr>
            <w:rFonts w:ascii="Tahoma" w:hAnsi="Tahoma" w:cs="Tahoma"/>
            <w:sz w:val="24"/>
            <w:szCs w:val="24"/>
          </w:rPr>
          <w:t xml:space="preserve"> </w:t>
        </w:r>
      </w:ins>
      <w:r w:rsidRPr="00832DC4">
        <w:rPr>
          <w:rFonts w:ascii="Tahoma" w:hAnsi="Tahoma" w:cs="Tahoma"/>
          <w:sz w:val="24"/>
          <w:szCs w:val="24"/>
        </w:rPr>
        <w:t>83</w:t>
      </w:r>
      <w:ins w:id="208" w:author="imihaylova" w:date="2017-07-25T15:37:00Z">
        <w:r w:rsidR="00D747B3">
          <w:rPr>
            <w:rFonts w:ascii="Tahoma" w:hAnsi="Tahoma" w:cs="Tahoma"/>
            <w:sz w:val="24"/>
            <w:szCs w:val="24"/>
          </w:rPr>
          <w:t>.</w:t>
        </w:r>
      </w:ins>
      <w:r w:rsidRPr="00832DC4">
        <w:rPr>
          <w:rFonts w:ascii="Tahoma" w:hAnsi="Tahoma" w:cs="Tahoma"/>
          <w:sz w:val="24"/>
          <w:szCs w:val="24"/>
        </w:rPr>
        <w:t xml:space="preserve"> </w:t>
      </w:r>
    </w:p>
    <w:p w:rsidR="002A6EE6" w:rsidRPr="00832DC4" w:rsidRDefault="002A6EE6" w:rsidP="002A6EE6">
      <w:pPr>
        <w:rPr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 xml:space="preserve">Группа </w:t>
      </w:r>
      <w:proofErr w:type="spellStart"/>
      <w:r w:rsidRPr="00832DC4">
        <w:rPr>
          <w:rFonts w:ascii="Tahoma" w:hAnsi="Tahoma" w:cs="Tahoma"/>
          <w:sz w:val="24"/>
          <w:szCs w:val="24"/>
        </w:rPr>
        <w:t>в</w:t>
      </w:r>
      <w:proofErr w:type="gramStart"/>
      <w:del w:id="209" w:author="imihaylova" w:date="2017-07-25T15:37:00Z">
        <w:r w:rsidRPr="00832DC4" w:rsidDel="00D747B3">
          <w:rPr>
            <w:rFonts w:ascii="Tahoma" w:hAnsi="Tahoma" w:cs="Tahoma"/>
            <w:sz w:val="24"/>
            <w:szCs w:val="24"/>
          </w:rPr>
          <w:delText>к</w:delText>
        </w:r>
      </w:del>
      <w:ins w:id="210" w:author="imihaylova" w:date="2017-07-25T15:37:00Z">
        <w:r w:rsidR="00D747B3">
          <w:rPr>
            <w:rFonts w:ascii="Tahoma" w:hAnsi="Tahoma" w:cs="Tahoma"/>
            <w:sz w:val="24"/>
            <w:szCs w:val="24"/>
          </w:rPr>
          <w:t>К</w:t>
        </w:r>
        <w:proofErr w:type="spellEnd"/>
        <w:proofErr w:type="gramEnd"/>
        <w:r w:rsidR="00D747B3">
          <w:rPr>
            <w:rFonts w:ascii="Tahoma" w:hAnsi="Tahoma" w:cs="Tahoma"/>
            <w:sz w:val="24"/>
            <w:szCs w:val="24"/>
          </w:rPr>
          <w:t>:</w:t>
        </w:r>
      </w:ins>
      <w:r w:rsidRPr="00832DC4">
        <w:rPr>
          <w:rFonts w:ascii="Tahoma" w:hAnsi="Tahoma" w:cs="Tahoma"/>
          <w:sz w:val="24"/>
          <w:szCs w:val="24"/>
        </w:rPr>
        <w:t xml:space="preserve"> </w:t>
      </w:r>
      <w:hyperlink r:id="rId5" w:history="1">
        <w:r w:rsidRPr="00832DC4">
          <w:rPr>
            <w:rStyle w:val="a4"/>
            <w:rFonts w:ascii="Tahoma" w:hAnsi="Tahoma" w:cs="Tahoma"/>
            <w:sz w:val="24"/>
            <w:szCs w:val="24"/>
          </w:rPr>
          <w:t>https://vk.com/svarogsportclub</w:t>
        </w:r>
      </w:hyperlink>
    </w:p>
    <w:p w:rsidR="002A6EE6" w:rsidRPr="00832DC4" w:rsidRDefault="00984EB9" w:rsidP="002A6EE6">
      <w:pPr>
        <w:rPr>
          <w:rFonts w:ascii="Tahoma" w:hAnsi="Tahoma" w:cs="Tahoma"/>
          <w:sz w:val="24"/>
          <w:szCs w:val="24"/>
        </w:rPr>
      </w:pPr>
      <w:ins w:id="211" w:author="imihaylova" w:date="2017-07-25T15:39:00Z">
        <w:r>
          <w:rPr>
            <w:rFonts w:ascii="Tahoma" w:hAnsi="Tahoma" w:cs="Tahoma"/>
            <w:sz w:val="24"/>
            <w:szCs w:val="24"/>
          </w:rPr>
          <w:t xml:space="preserve">Группа в </w:t>
        </w:r>
      </w:ins>
      <w:del w:id="212" w:author="imihaylova" w:date="2017-07-25T15:38:00Z">
        <w:r w:rsidR="002A6EE6" w:rsidRPr="00832DC4" w:rsidDel="00984EB9">
          <w:rPr>
            <w:rFonts w:ascii="Tahoma" w:hAnsi="Tahoma" w:cs="Tahoma"/>
            <w:sz w:val="24"/>
            <w:szCs w:val="24"/>
          </w:rPr>
          <w:delText xml:space="preserve">             </w:delText>
        </w:r>
      </w:del>
      <w:r w:rsidR="002A6EE6" w:rsidRPr="00832DC4">
        <w:rPr>
          <w:rFonts w:ascii="Tahoma" w:hAnsi="Tahoma" w:cs="Tahoma"/>
          <w:sz w:val="24"/>
          <w:szCs w:val="24"/>
        </w:rPr>
        <w:t>Ф</w:t>
      </w:r>
      <w:del w:id="213" w:author="imihaylova" w:date="2017-07-25T15:37:00Z">
        <w:r w:rsidR="002A6EE6" w:rsidRPr="00832DC4" w:rsidDel="00D747B3">
          <w:rPr>
            <w:rFonts w:ascii="Tahoma" w:hAnsi="Tahoma" w:cs="Tahoma"/>
            <w:sz w:val="24"/>
            <w:szCs w:val="24"/>
          </w:rPr>
          <w:delText>б</w:delText>
        </w:r>
      </w:del>
      <w:ins w:id="214" w:author="imihaylova" w:date="2017-07-25T15:37:00Z">
        <w:r w:rsidR="00D747B3">
          <w:rPr>
            <w:rFonts w:ascii="Tahoma" w:hAnsi="Tahoma" w:cs="Tahoma"/>
            <w:sz w:val="24"/>
            <w:szCs w:val="24"/>
          </w:rPr>
          <w:t>Б:</w:t>
        </w:r>
      </w:ins>
      <w:r w:rsidR="002A6EE6" w:rsidRPr="00832DC4">
        <w:rPr>
          <w:rFonts w:ascii="Tahoma" w:hAnsi="Tahoma" w:cs="Tahoma"/>
          <w:sz w:val="24"/>
          <w:szCs w:val="24"/>
        </w:rPr>
        <w:t xml:space="preserve"> </w:t>
      </w:r>
      <w:hyperlink r:id="rId6" w:history="1">
        <w:r w:rsidR="002A6EE6" w:rsidRPr="00832DC4">
          <w:rPr>
            <w:rStyle w:val="a4"/>
            <w:rFonts w:ascii="Tahoma" w:hAnsi="Tahoma" w:cs="Tahoma"/>
            <w:sz w:val="24"/>
            <w:szCs w:val="24"/>
          </w:rPr>
          <w:t>https://www.facebook.com/groups/182496825606653/</w:t>
        </w:r>
      </w:hyperlink>
    </w:p>
    <w:p w:rsidR="002A6EE6" w:rsidRPr="00832DC4" w:rsidDel="00D747B3" w:rsidRDefault="002A6EE6" w:rsidP="002A6EE6">
      <w:pPr>
        <w:rPr>
          <w:del w:id="215" w:author="imihaylova" w:date="2017-07-25T15:38:00Z"/>
          <w:rFonts w:ascii="Tahoma" w:hAnsi="Tahoma" w:cs="Tahoma"/>
          <w:sz w:val="24"/>
          <w:szCs w:val="24"/>
        </w:rPr>
      </w:pPr>
      <w:del w:id="216" w:author="imihaylova" w:date="2017-07-25T15:37:00Z">
        <w:r w:rsidRPr="00832DC4" w:rsidDel="00D747B3">
          <w:rPr>
            <w:rFonts w:ascii="Tahoma" w:hAnsi="Tahoma" w:cs="Tahoma"/>
            <w:sz w:val="24"/>
            <w:szCs w:val="24"/>
          </w:rPr>
          <w:delText>Моя с</w:delText>
        </w:r>
      </w:del>
      <w:ins w:id="217" w:author="imihaylova" w:date="2017-07-25T15:37:00Z">
        <w:r w:rsidR="00D747B3">
          <w:rPr>
            <w:rFonts w:ascii="Tahoma" w:hAnsi="Tahoma" w:cs="Tahoma"/>
            <w:sz w:val="24"/>
            <w:szCs w:val="24"/>
          </w:rPr>
          <w:t>С</w:t>
        </w:r>
      </w:ins>
      <w:r w:rsidRPr="00832DC4">
        <w:rPr>
          <w:rFonts w:ascii="Tahoma" w:hAnsi="Tahoma" w:cs="Tahoma"/>
          <w:sz w:val="24"/>
          <w:szCs w:val="24"/>
        </w:rPr>
        <w:t xml:space="preserve">траница </w:t>
      </w:r>
      <w:proofErr w:type="spellStart"/>
      <w:r w:rsidRPr="00832DC4">
        <w:rPr>
          <w:rFonts w:ascii="Tahoma" w:hAnsi="Tahoma" w:cs="Tahoma"/>
          <w:sz w:val="24"/>
          <w:szCs w:val="24"/>
        </w:rPr>
        <w:t>в</w:t>
      </w:r>
      <w:proofErr w:type="gramStart"/>
      <w:del w:id="218" w:author="imihaylova" w:date="2017-07-25T15:37:00Z">
        <w:r w:rsidRPr="00832DC4" w:rsidDel="00D747B3">
          <w:rPr>
            <w:rFonts w:ascii="Tahoma" w:hAnsi="Tahoma" w:cs="Tahoma"/>
            <w:sz w:val="24"/>
            <w:szCs w:val="24"/>
          </w:rPr>
          <w:delText>к</w:delText>
        </w:r>
      </w:del>
      <w:ins w:id="219" w:author="imihaylova" w:date="2017-07-25T15:37:00Z">
        <w:r w:rsidR="00D747B3">
          <w:rPr>
            <w:rFonts w:ascii="Tahoma" w:hAnsi="Tahoma" w:cs="Tahoma"/>
            <w:sz w:val="24"/>
            <w:szCs w:val="24"/>
          </w:rPr>
          <w:t>К</w:t>
        </w:r>
      </w:ins>
      <w:proofErr w:type="spellEnd"/>
      <w:proofErr w:type="gramEnd"/>
      <w:ins w:id="220" w:author="imihaylova" w:date="2017-07-25T15:40:00Z">
        <w:r w:rsidR="00B70EFE">
          <w:rPr>
            <w:rFonts w:ascii="Tahoma" w:hAnsi="Tahoma" w:cs="Tahoma"/>
            <w:sz w:val="24"/>
            <w:szCs w:val="24"/>
          </w:rPr>
          <w:t xml:space="preserve"> —</w:t>
        </w:r>
      </w:ins>
      <w:r w:rsidRPr="00832DC4">
        <w:rPr>
          <w:rFonts w:ascii="Tahoma" w:hAnsi="Tahoma" w:cs="Tahoma"/>
          <w:sz w:val="24"/>
          <w:szCs w:val="24"/>
        </w:rPr>
        <w:t xml:space="preserve"> </w:t>
      </w:r>
      <w:hyperlink r:id="rId7" w:history="1">
        <w:r w:rsidRPr="00832DC4">
          <w:rPr>
            <w:rStyle w:val="a4"/>
            <w:rFonts w:ascii="Tahoma" w:hAnsi="Tahoma" w:cs="Tahoma"/>
            <w:sz w:val="24"/>
            <w:szCs w:val="24"/>
          </w:rPr>
          <w:t>https://vk.com/id16665432</w:t>
        </w:r>
      </w:hyperlink>
      <w:ins w:id="221" w:author="imihaylova" w:date="2017-07-25T15:38:00Z">
        <w:r w:rsidR="00D747B3">
          <w:rPr>
            <w:rFonts w:ascii="Tahoma" w:hAnsi="Tahoma" w:cs="Tahoma"/>
            <w:sz w:val="24"/>
            <w:szCs w:val="24"/>
          </w:rPr>
          <w:t xml:space="preserve">, </w:t>
        </w:r>
      </w:ins>
    </w:p>
    <w:p w:rsidR="002A6EE6" w:rsidRPr="00832DC4" w:rsidRDefault="002A6EE6" w:rsidP="002A6EE6">
      <w:pPr>
        <w:rPr>
          <w:rFonts w:ascii="Tahoma" w:hAnsi="Tahoma" w:cs="Tahoma"/>
          <w:sz w:val="24"/>
          <w:szCs w:val="24"/>
        </w:rPr>
      </w:pPr>
      <w:del w:id="222" w:author="imihaylova" w:date="2017-07-25T15:38:00Z">
        <w:r w:rsidRPr="00832DC4" w:rsidDel="00D747B3">
          <w:rPr>
            <w:rFonts w:ascii="Tahoma" w:hAnsi="Tahoma" w:cs="Tahoma"/>
            <w:sz w:val="24"/>
            <w:szCs w:val="24"/>
          </w:rPr>
          <w:delText xml:space="preserve">                           </w:delText>
        </w:r>
      </w:del>
      <w:r w:rsidRPr="00832DC4">
        <w:rPr>
          <w:rFonts w:ascii="Tahoma" w:hAnsi="Tahoma" w:cs="Tahoma"/>
          <w:sz w:val="24"/>
          <w:szCs w:val="24"/>
        </w:rPr>
        <w:t>Ф</w:t>
      </w:r>
      <w:ins w:id="223" w:author="imihaylova" w:date="2017-07-25T15:37:00Z">
        <w:r w:rsidR="00B70EFE">
          <w:rPr>
            <w:rFonts w:ascii="Tahoma" w:hAnsi="Tahoma" w:cs="Tahoma"/>
            <w:sz w:val="24"/>
            <w:szCs w:val="24"/>
          </w:rPr>
          <w:t>Б</w:t>
        </w:r>
      </w:ins>
      <w:ins w:id="224" w:author="imihaylova" w:date="2017-07-25T15:41:00Z">
        <w:r w:rsidR="00B70EFE">
          <w:rPr>
            <w:rFonts w:ascii="Tahoma" w:hAnsi="Tahoma" w:cs="Tahoma"/>
            <w:sz w:val="24"/>
            <w:szCs w:val="24"/>
          </w:rPr>
          <w:t xml:space="preserve"> —</w:t>
        </w:r>
      </w:ins>
      <w:del w:id="225" w:author="imihaylova" w:date="2017-07-25T15:37:00Z">
        <w:r w:rsidRPr="00832DC4" w:rsidDel="00D747B3">
          <w:rPr>
            <w:rFonts w:ascii="Tahoma" w:hAnsi="Tahoma" w:cs="Tahoma"/>
            <w:sz w:val="24"/>
            <w:szCs w:val="24"/>
          </w:rPr>
          <w:delText>б</w:delText>
        </w:r>
      </w:del>
      <w:r w:rsidRPr="00832DC4">
        <w:rPr>
          <w:rFonts w:ascii="Tahoma" w:hAnsi="Tahoma" w:cs="Tahoma"/>
          <w:sz w:val="24"/>
          <w:szCs w:val="24"/>
        </w:rPr>
        <w:t xml:space="preserve"> </w:t>
      </w:r>
      <w:hyperlink r:id="rId8" w:history="1">
        <w:r w:rsidRPr="00832DC4">
          <w:rPr>
            <w:rStyle w:val="a4"/>
            <w:rFonts w:ascii="Tahoma" w:hAnsi="Tahoma" w:cs="Tahoma"/>
            <w:sz w:val="24"/>
            <w:szCs w:val="24"/>
          </w:rPr>
          <w:t>https://www.facebook.com/SvarogMMA</w:t>
        </w:r>
      </w:hyperlink>
    </w:p>
    <w:p w:rsidR="002A6EE6" w:rsidRPr="00832DC4" w:rsidRDefault="002A6EE6" w:rsidP="002A6EE6">
      <w:pPr>
        <w:rPr>
          <w:rFonts w:ascii="Tahoma" w:hAnsi="Tahoma" w:cs="Tahoma"/>
          <w:sz w:val="24"/>
          <w:szCs w:val="24"/>
        </w:rPr>
      </w:pPr>
      <w:proofErr w:type="spellStart"/>
      <w:r w:rsidRPr="00832DC4">
        <w:rPr>
          <w:rFonts w:ascii="Tahoma" w:hAnsi="Tahoma" w:cs="Tahoma"/>
          <w:sz w:val="24"/>
          <w:szCs w:val="24"/>
        </w:rPr>
        <w:t>Ютуб</w:t>
      </w:r>
      <w:proofErr w:type="gramStart"/>
      <w:del w:id="226" w:author="imihaylova" w:date="2017-07-25T15:38:00Z">
        <w:r w:rsidRPr="00832DC4" w:rsidDel="00D747B3">
          <w:rPr>
            <w:rFonts w:ascii="Tahoma" w:hAnsi="Tahoma" w:cs="Tahoma"/>
            <w:sz w:val="24"/>
            <w:szCs w:val="24"/>
          </w:rPr>
          <w:delText xml:space="preserve"> </w:delText>
        </w:r>
      </w:del>
      <w:ins w:id="227" w:author="imihaylova" w:date="2017-07-25T15:41:00Z">
        <w:r w:rsidR="00B70EFE">
          <w:rPr>
            <w:rFonts w:ascii="Tahoma" w:hAnsi="Tahoma" w:cs="Tahoma"/>
            <w:sz w:val="24"/>
            <w:szCs w:val="24"/>
          </w:rPr>
          <w:t>-</w:t>
        </w:r>
      </w:ins>
      <w:proofErr w:type="gramEnd"/>
      <w:ins w:id="228" w:author="imihaylova" w:date="2017-07-25T15:38:00Z">
        <w:r w:rsidR="00D747B3">
          <w:rPr>
            <w:rFonts w:ascii="Tahoma" w:hAnsi="Tahoma" w:cs="Tahoma"/>
            <w:sz w:val="24"/>
            <w:szCs w:val="24"/>
          </w:rPr>
          <w:t>канал</w:t>
        </w:r>
        <w:proofErr w:type="spellEnd"/>
        <w:r w:rsidR="00D747B3">
          <w:rPr>
            <w:rFonts w:ascii="Tahoma" w:hAnsi="Tahoma" w:cs="Tahoma"/>
            <w:sz w:val="24"/>
            <w:szCs w:val="24"/>
          </w:rPr>
          <w:t>:</w:t>
        </w:r>
      </w:ins>
      <w:r w:rsidRPr="00832DC4">
        <w:rPr>
          <w:rFonts w:ascii="Tahoma" w:hAnsi="Tahoma" w:cs="Tahoma"/>
          <w:sz w:val="24"/>
          <w:szCs w:val="24"/>
        </w:rPr>
        <w:t xml:space="preserve"> </w:t>
      </w:r>
      <w:hyperlink r:id="rId9" w:history="1">
        <w:r w:rsidRPr="00832DC4">
          <w:rPr>
            <w:rStyle w:val="a4"/>
            <w:rFonts w:ascii="Tahoma" w:hAnsi="Tahoma" w:cs="Tahoma"/>
            <w:sz w:val="24"/>
            <w:szCs w:val="24"/>
          </w:rPr>
          <w:t>https://www.youtube.com/channel/UCX9z2OS8jB6Ntz7r5JWC96Q</w:t>
        </w:r>
      </w:hyperlink>
    </w:p>
    <w:p w:rsidR="002A6EE6" w:rsidRPr="00832DC4" w:rsidDel="00D747B3" w:rsidRDefault="002A6EE6" w:rsidP="002A6EE6">
      <w:pPr>
        <w:rPr>
          <w:del w:id="229" w:author="imihaylova" w:date="2017-07-25T15:38:00Z"/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 xml:space="preserve">Экипировка </w:t>
      </w:r>
      <w:proofErr w:type="spellStart"/>
      <w:r w:rsidRPr="00832DC4">
        <w:rPr>
          <w:rFonts w:ascii="Tahoma" w:hAnsi="Tahoma" w:cs="Tahoma"/>
          <w:sz w:val="24"/>
          <w:szCs w:val="24"/>
        </w:rPr>
        <w:t>в</w:t>
      </w:r>
      <w:proofErr w:type="gramStart"/>
      <w:del w:id="230" w:author="imihaylova" w:date="2017-07-25T15:38:00Z">
        <w:r w:rsidRPr="00832DC4" w:rsidDel="00D747B3">
          <w:rPr>
            <w:rFonts w:ascii="Tahoma" w:hAnsi="Tahoma" w:cs="Tahoma"/>
            <w:sz w:val="24"/>
            <w:szCs w:val="24"/>
          </w:rPr>
          <w:delText>к</w:delText>
        </w:r>
      </w:del>
      <w:ins w:id="231" w:author="imihaylova" w:date="2017-07-25T15:38:00Z">
        <w:r w:rsidR="00D747B3">
          <w:rPr>
            <w:rFonts w:ascii="Tahoma" w:hAnsi="Tahoma" w:cs="Tahoma"/>
            <w:sz w:val="24"/>
            <w:szCs w:val="24"/>
          </w:rPr>
          <w:t>К</w:t>
        </w:r>
        <w:proofErr w:type="spellEnd"/>
        <w:proofErr w:type="gramEnd"/>
        <w:r w:rsidR="00D747B3">
          <w:rPr>
            <w:rFonts w:ascii="Tahoma" w:hAnsi="Tahoma" w:cs="Tahoma"/>
            <w:sz w:val="24"/>
            <w:szCs w:val="24"/>
          </w:rPr>
          <w:t xml:space="preserve"> —</w:t>
        </w:r>
      </w:ins>
      <w:del w:id="232" w:author="imihaylova" w:date="2017-07-25T15:38:00Z">
        <w:r w:rsidRPr="00832DC4" w:rsidDel="00D747B3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 xml:space="preserve"> </w:t>
      </w:r>
      <w:hyperlink r:id="rId10" w:history="1">
        <w:r w:rsidRPr="00832DC4">
          <w:rPr>
            <w:rStyle w:val="a4"/>
            <w:rFonts w:ascii="Tahoma" w:hAnsi="Tahoma" w:cs="Tahoma"/>
            <w:sz w:val="24"/>
            <w:szCs w:val="24"/>
          </w:rPr>
          <w:t>https://vk.com/mma_shop_svarog</w:t>
        </w:r>
      </w:hyperlink>
      <w:ins w:id="233" w:author="imihaylova" w:date="2017-07-25T15:38:00Z">
        <w:r w:rsidR="00D747B3">
          <w:rPr>
            <w:rFonts w:ascii="Tahoma" w:hAnsi="Tahoma" w:cs="Tahoma"/>
            <w:sz w:val="24"/>
            <w:szCs w:val="24"/>
          </w:rPr>
          <w:t xml:space="preserve">, </w:t>
        </w:r>
      </w:ins>
      <w:ins w:id="234" w:author="imihaylova" w:date="2017-07-25T15:39:00Z">
        <w:r w:rsidR="00984EB9">
          <w:rPr>
            <w:rFonts w:ascii="Tahoma" w:hAnsi="Tahoma" w:cs="Tahoma"/>
            <w:sz w:val="24"/>
            <w:szCs w:val="24"/>
          </w:rPr>
          <w:t xml:space="preserve">в </w:t>
        </w:r>
      </w:ins>
    </w:p>
    <w:p w:rsidR="002A6EE6" w:rsidRPr="00832DC4" w:rsidRDefault="002A6EE6" w:rsidP="002A6EE6">
      <w:pPr>
        <w:rPr>
          <w:rFonts w:ascii="Tahoma" w:hAnsi="Tahoma" w:cs="Tahoma"/>
          <w:sz w:val="24"/>
          <w:szCs w:val="24"/>
        </w:rPr>
      </w:pPr>
      <w:del w:id="235" w:author="imihaylova" w:date="2017-07-25T15:38:00Z">
        <w:r w:rsidRPr="00832DC4" w:rsidDel="00D747B3">
          <w:rPr>
            <w:rFonts w:ascii="Tahoma" w:hAnsi="Tahoma" w:cs="Tahoma"/>
            <w:sz w:val="24"/>
            <w:szCs w:val="24"/>
          </w:rPr>
          <w:delText xml:space="preserve">                       </w:delText>
        </w:r>
      </w:del>
      <w:r w:rsidRPr="00832DC4">
        <w:rPr>
          <w:rFonts w:ascii="Tahoma" w:hAnsi="Tahoma" w:cs="Tahoma"/>
          <w:sz w:val="24"/>
          <w:szCs w:val="24"/>
        </w:rPr>
        <w:t>Ф</w:t>
      </w:r>
      <w:del w:id="236" w:author="imihaylova" w:date="2017-07-25T15:38:00Z">
        <w:r w:rsidRPr="00832DC4" w:rsidDel="00D747B3">
          <w:rPr>
            <w:rFonts w:ascii="Tahoma" w:hAnsi="Tahoma" w:cs="Tahoma"/>
            <w:sz w:val="24"/>
            <w:szCs w:val="24"/>
          </w:rPr>
          <w:delText>б</w:delText>
        </w:r>
      </w:del>
      <w:ins w:id="237" w:author="imihaylova" w:date="2017-07-25T15:38:00Z">
        <w:r w:rsidR="00D747B3">
          <w:rPr>
            <w:rFonts w:ascii="Tahoma" w:hAnsi="Tahoma" w:cs="Tahoma"/>
            <w:sz w:val="24"/>
            <w:szCs w:val="24"/>
          </w:rPr>
          <w:t>Б —</w:t>
        </w:r>
        <w:r w:rsidR="00984EB9">
          <w:rPr>
            <w:rFonts w:ascii="Tahoma" w:hAnsi="Tahoma" w:cs="Tahoma"/>
            <w:sz w:val="24"/>
            <w:szCs w:val="24"/>
          </w:rPr>
          <w:t xml:space="preserve"> </w:t>
        </w:r>
      </w:ins>
      <w:del w:id="238" w:author="imihaylova" w:date="2017-07-25T15:38:00Z">
        <w:r w:rsidRPr="00832DC4" w:rsidDel="00D747B3">
          <w:rPr>
            <w:rFonts w:ascii="Tahoma" w:hAnsi="Tahoma" w:cs="Tahoma"/>
            <w:sz w:val="24"/>
            <w:szCs w:val="24"/>
          </w:rPr>
          <w:delText xml:space="preserve"> </w:delText>
        </w:r>
      </w:del>
      <w:r w:rsidRPr="00832DC4">
        <w:rPr>
          <w:rFonts w:ascii="Tahoma" w:hAnsi="Tahoma" w:cs="Tahoma"/>
          <w:sz w:val="24"/>
          <w:szCs w:val="24"/>
        </w:rPr>
        <w:t>https://www.facebook.com/SvarogMMAShop/</w:t>
      </w:r>
    </w:p>
    <w:p w:rsidR="002A6EE6" w:rsidRPr="00832DC4" w:rsidDel="00816B31" w:rsidRDefault="002A6EE6" w:rsidP="002A6EE6">
      <w:pPr>
        <w:rPr>
          <w:del w:id="239" w:author="imihaylova" w:date="2017-07-25T15:41:00Z"/>
          <w:rFonts w:ascii="Tahoma" w:hAnsi="Tahoma" w:cs="Tahoma"/>
          <w:sz w:val="24"/>
          <w:szCs w:val="24"/>
        </w:rPr>
      </w:pPr>
    </w:p>
    <w:p w:rsidR="002A6EE6" w:rsidRPr="00832DC4" w:rsidRDefault="002A6EE6" w:rsidP="002A6EE6">
      <w:pPr>
        <w:rPr>
          <w:rFonts w:ascii="Tahoma" w:hAnsi="Tahoma" w:cs="Tahoma"/>
          <w:sz w:val="24"/>
          <w:szCs w:val="24"/>
        </w:rPr>
      </w:pPr>
      <w:r w:rsidRPr="00832DC4">
        <w:rPr>
          <w:rFonts w:ascii="Tahoma" w:hAnsi="Tahoma" w:cs="Tahoma"/>
          <w:sz w:val="24"/>
          <w:szCs w:val="24"/>
        </w:rPr>
        <w:t>Адреса</w:t>
      </w:r>
      <w:ins w:id="240" w:author="imihaylova" w:date="2017-07-25T15:42:00Z">
        <w:r w:rsidR="00566580">
          <w:rPr>
            <w:rFonts w:ascii="Tahoma" w:hAnsi="Tahoma" w:cs="Tahoma"/>
            <w:sz w:val="24"/>
            <w:szCs w:val="24"/>
          </w:rPr>
          <w:t>:</w:t>
        </w:r>
      </w:ins>
    </w:p>
    <w:p w:rsidR="002A6EE6" w:rsidRPr="00832DC4" w:rsidRDefault="00816B31" w:rsidP="002A6EE6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ins w:id="241" w:author="imihaylova" w:date="2017-07-25T15:41:00Z">
        <w:r>
          <w:rPr>
            <w:rFonts w:ascii="Tahoma" w:hAnsi="Tahoma" w:cs="Tahoma"/>
            <w:sz w:val="24"/>
            <w:szCs w:val="24"/>
          </w:rPr>
          <w:t xml:space="preserve">город Днепр, </w:t>
        </w:r>
      </w:ins>
      <w:r w:rsidR="002A6EE6" w:rsidRPr="00832DC4">
        <w:rPr>
          <w:rFonts w:ascii="Tahoma" w:hAnsi="Tahoma" w:cs="Tahoma"/>
          <w:sz w:val="24"/>
          <w:szCs w:val="24"/>
        </w:rPr>
        <w:t>ул. Красная 1</w:t>
      </w:r>
      <w:ins w:id="242" w:author="imihaylova" w:date="2017-07-25T15:15:00Z">
        <w:r w:rsidR="00A46E4E">
          <w:rPr>
            <w:rFonts w:ascii="Tahoma" w:hAnsi="Tahoma" w:cs="Tahoma"/>
            <w:sz w:val="24"/>
            <w:szCs w:val="24"/>
          </w:rPr>
          <w:t>,</w:t>
        </w:r>
      </w:ins>
      <w:r w:rsidR="002A6EE6" w:rsidRPr="00832DC4">
        <w:rPr>
          <w:rFonts w:ascii="Tahoma" w:hAnsi="Tahoma" w:cs="Tahoma"/>
          <w:sz w:val="24"/>
          <w:szCs w:val="24"/>
        </w:rPr>
        <w:t xml:space="preserve"> НВК№ 33</w:t>
      </w:r>
      <w:ins w:id="243" w:author="imihaylova" w:date="2017-07-25T15:15:00Z">
        <w:r w:rsidR="00A46E4E">
          <w:rPr>
            <w:rFonts w:ascii="Tahoma" w:hAnsi="Tahoma" w:cs="Tahoma"/>
            <w:sz w:val="24"/>
            <w:szCs w:val="24"/>
          </w:rPr>
          <w:t>,</w:t>
        </w:r>
      </w:ins>
      <w:r w:rsidR="002A6EE6" w:rsidRPr="00832DC4">
        <w:rPr>
          <w:rFonts w:ascii="Tahoma" w:hAnsi="Tahoma" w:cs="Tahoma"/>
          <w:sz w:val="24"/>
          <w:szCs w:val="24"/>
        </w:rPr>
        <w:t xml:space="preserve"> пн</w:t>
      </w:r>
      <w:ins w:id="244" w:author="imihaylova" w:date="2017-07-25T15:14:00Z">
        <w:r w:rsidR="00962FF0">
          <w:rPr>
            <w:rFonts w:ascii="Tahoma" w:hAnsi="Tahoma" w:cs="Tahoma"/>
            <w:sz w:val="24"/>
            <w:szCs w:val="24"/>
          </w:rPr>
          <w:t>.</w:t>
        </w:r>
        <w:r w:rsidR="00A46E4E">
          <w:rPr>
            <w:rFonts w:ascii="Tahoma" w:hAnsi="Tahoma" w:cs="Tahoma"/>
            <w:sz w:val="24"/>
            <w:szCs w:val="24"/>
          </w:rPr>
          <w:t>,</w:t>
        </w:r>
      </w:ins>
      <w:r w:rsidR="002A6EE6" w:rsidRPr="00832DC4">
        <w:rPr>
          <w:rFonts w:ascii="Tahoma" w:hAnsi="Tahoma" w:cs="Tahoma"/>
          <w:sz w:val="24"/>
          <w:szCs w:val="24"/>
        </w:rPr>
        <w:t xml:space="preserve"> </w:t>
      </w:r>
      <w:ins w:id="245" w:author="imihaylova" w:date="2017-07-25T15:14:00Z">
        <w:r w:rsidR="00962FF0">
          <w:rPr>
            <w:rFonts w:ascii="Tahoma" w:hAnsi="Tahoma" w:cs="Tahoma"/>
            <w:sz w:val="24"/>
            <w:szCs w:val="24"/>
          </w:rPr>
          <w:t>с</w:t>
        </w:r>
      </w:ins>
      <w:del w:id="246" w:author="imihaylova" w:date="2017-07-25T15:14:00Z">
        <w:r w:rsidR="00962FF0" w:rsidRPr="00832DC4" w:rsidDel="00962FF0">
          <w:rPr>
            <w:rFonts w:ascii="Tahoma" w:hAnsi="Tahoma" w:cs="Tahoma"/>
            <w:sz w:val="24"/>
            <w:szCs w:val="24"/>
          </w:rPr>
          <w:delText>С</w:delText>
        </w:r>
      </w:del>
      <w:r w:rsidR="002A6EE6" w:rsidRPr="00832DC4">
        <w:rPr>
          <w:rFonts w:ascii="Tahoma" w:hAnsi="Tahoma" w:cs="Tahoma"/>
          <w:sz w:val="24"/>
          <w:szCs w:val="24"/>
        </w:rPr>
        <w:t>р</w:t>
      </w:r>
      <w:ins w:id="247" w:author="imihaylova" w:date="2017-07-25T15:14:00Z">
        <w:r w:rsidR="00962FF0">
          <w:rPr>
            <w:rFonts w:ascii="Tahoma" w:hAnsi="Tahoma" w:cs="Tahoma"/>
            <w:sz w:val="24"/>
            <w:szCs w:val="24"/>
          </w:rPr>
          <w:t>.</w:t>
        </w:r>
        <w:r w:rsidR="00A46E4E">
          <w:rPr>
            <w:rFonts w:ascii="Tahoma" w:hAnsi="Tahoma" w:cs="Tahoma"/>
            <w:sz w:val="24"/>
            <w:szCs w:val="24"/>
          </w:rPr>
          <w:t>,</w:t>
        </w:r>
      </w:ins>
      <w:r w:rsidR="002A6EE6" w:rsidRPr="00832DC4">
        <w:rPr>
          <w:rFonts w:ascii="Tahoma" w:hAnsi="Tahoma" w:cs="Tahoma"/>
          <w:sz w:val="24"/>
          <w:szCs w:val="24"/>
        </w:rPr>
        <w:t xml:space="preserve"> </w:t>
      </w:r>
      <w:proofErr w:type="gramStart"/>
      <w:ins w:id="248" w:author="imihaylova" w:date="2017-07-25T15:14:00Z">
        <w:r w:rsidR="00343F9D">
          <w:rPr>
            <w:rFonts w:ascii="Tahoma" w:hAnsi="Tahoma" w:cs="Tahoma"/>
            <w:sz w:val="24"/>
            <w:szCs w:val="24"/>
          </w:rPr>
          <w:t>п</w:t>
        </w:r>
      </w:ins>
      <w:proofErr w:type="gramEnd"/>
      <w:del w:id="249" w:author="imihaylova" w:date="2017-07-25T15:14:00Z">
        <w:r w:rsidR="00343F9D" w:rsidRPr="00832DC4" w:rsidDel="00343F9D">
          <w:rPr>
            <w:rFonts w:ascii="Tahoma" w:hAnsi="Tahoma" w:cs="Tahoma"/>
            <w:sz w:val="24"/>
            <w:szCs w:val="24"/>
          </w:rPr>
          <w:delText>П</w:delText>
        </w:r>
      </w:del>
      <w:r w:rsidR="002A6EE6" w:rsidRPr="00832DC4">
        <w:rPr>
          <w:rFonts w:ascii="Tahoma" w:hAnsi="Tahoma" w:cs="Tahoma"/>
          <w:sz w:val="24"/>
          <w:szCs w:val="24"/>
        </w:rPr>
        <w:t>т</w:t>
      </w:r>
      <w:ins w:id="250" w:author="imihaylova" w:date="2017-07-25T15:14:00Z">
        <w:r w:rsidR="00343F9D">
          <w:rPr>
            <w:rFonts w:ascii="Tahoma" w:hAnsi="Tahoma" w:cs="Tahoma"/>
            <w:sz w:val="24"/>
            <w:szCs w:val="24"/>
          </w:rPr>
          <w:t>.</w:t>
        </w:r>
      </w:ins>
    </w:p>
    <w:p w:rsidR="002A6EE6" w:rsidRPr="00832DC4" w:rsidRDefault="005B09A2" w:rsidP="002A6EE6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ins w:id="251" w:author="imihaylova" w:date="2017-07-25T15:42:00Z">
        <w:r>
          <w:rPr>
            <w:rFonts w:ascii="Tahoma" w:hAnsi="Tahoma" w:cs="Tahoma"/>
            <w:sz w:val="24"/>
            <w:szCs w:val="24"/>
          </w:rPr>
          <w:t>город Днепр,</w:t>
        </w:r>
        <w:r w:rsidR="00A07BBB">
          <w:rPr>
            <w:rFonts w:ascii="Tahoma" w:hAnsi="Tahoma" w:cs="Tahoma"/>
            <w:sz w:val="24"/>
            <w:szCs w:val="24"/>
          </w:rPr>
          <w:t xml:space="preserve"> </w:t>
        </w:r>
      </w:ins>
      <w:r w:rsidR="002A6EE6" w:rsidRPr="00832DC4">
        <w:rPr>
          <w:rFonts w:ascii="Tahoma" w:hAnsi="Tahoma" w:cs="Tahoma"/>
          <w:sz w:val="24"/>
          <w:szCs w:val="24"/>
        </w:rPr>
        <w:t xml:space="preserve">ул. </w:t>
      </w:r>
      <w:proofErr w:type="gramStart"/>
      <w:r w:rsidR="002A6EE6" w:rsidRPr="00832DC4">
        <w:rPr>
          <w:rFonts w:ascii="Tahoma" w:hAnsi="Tahoma" w:cs="Tahoma"/>
          <w:sz w:val="24"/>
          <w:szCs w:val="24"/>
        </w:rPr>
        <w:t>Холмогорская</w:t>
      </w:r>
      <w:proofErr w:type="gramEnd"/>
      <w:r w:rsidR="002A6EE6" w:rsidRPr="00832DC4">
        <w:rPr>
          <w:rFonts w:ascii="Tahoma" w:hAnsi="Tahoma" w:cs="Tahoma"/>
          <w:sz w:val="24"/>
          <w:szCs w:val="24"/>
        </w:rPr>
        <w:t xml:space="preserve"> 7</w:t>
      </w:r>
      <w:ins w:id="252" w:author="imihaylova" w:date="2017-07-25T15:14:00Z">
        <w:r w:rsidR="00A46E4E">
          <w:rPr>
            <w:rFonts w:ascii="Tahoma" w:hAnsi="Tahoma" w:cs="Tahoma"/>
            <w:sz w:val="24"/>
            <w:szCs w:val="24"/>
          </w:rPr>
          <w:t>-А</w:t>
        </w:r>
      </w:ins>
      <w:del w:id="253" w:author="imihaylova" w:date="2017-07-25T15:14:00Z">
        <w:r w:rsidR="002A6EE6" w:rsidRPr="00832DC4" w:rsidDel="00A46E4E">
          <w:rPr>
            <w:rFonts w:ascii="Tahoma" w:hAnsi="Tahoma" w:cs="Tahoma"/>
            <w:sz w:val="24"/>
            <w:szCs w:val="24"/>
          </w:rPr>
          <w:delText>а</w:delText>
        </w:r>
      </w:del>
      <w:r w:rsidR="002A6EE6" w:rsidRPr="00832DC4">
        <w:rPr>
          <w:rFonts w:ascii="Tahoma" w:hAnsi="Tahoma" w:cs="Tahoma"/>
          <w:sz w:val="24"/>
          <w:szCs w:val="24"/>
        </w:rPr>
        <w:t xml:space="preserve"> СШ №107</w:t>
      </w:r>
      <w:ins w:id="254" w:author="imihaylova" w:date="2017-07-25T15:15:00Z">
        <w:r w:rsidR="00A46E4E">
          <w:rPr>
            <w:rFonts w:ascii="Tahoma" w:hAnsi="Tahoma" w:cs="Tahoma"/>
            <w:sz w:val="24"/>
            <w:szCs w:val="24"/>
          </w:rPr>
          <w:t>,</w:t>
        </w:r>
      </w:ins>
      <w:r w:rsidR="002A6EE6" w:rsidRPr="00832DC4">
        <w:rPr>
          <w:rFonts w:ascii="Tahoma" w:hAnsi="Tahoma" w:cs="Tahoma"/>
          <w:sz w:val="24"/>
          <w:szCs w:val="24"/>
        </w:rPr>
        <w:t xml:space="preserve"> вт</w:t>
      </w:r>
      <w:ins w:id="255" w:author="imihaylova" w:date="2017-07-25T15:15:00Z">
        <w:r w:rsidR="00A46E4E">
          <w:rPr>
            <w:rFonts w:ascii="Tahoma" w:hAnsi="Tahoma" w:cs="Tahoma"/>
            <w:sz w:val="24"/>
            <w:szCs w:val="24"/>
          </w:rPr>
          <w:t>.,</w:t>
        </w:r>
      </w:ins>
      <w:r w:rsidR="002A6EE6" w:rsidRPr="00832DC4">
        <w:rPr>
          <w:rFonts w:ascii="Tahoma" w:hAnsi="Tahoma" w:cs="Tahoma"/>
          <w:sz w:val="24"/>
          <w:szCs w:val="24"/>
        </w:rPr>
        <w:t xml:space="preserve"> чт</w:t>
      </w:r>
      <w:ins w:id="256" w:author="imihaylova" w:date="2017-07-25T15:15:00Z">
        <w:r w:rsidR="00A46E4E">
          <w:rPr>
            <w:rFonts w:ascii="Tahoma" w:hAnsi="Tahoma" w:cs="Tahoma"/>
            <w:sz w:val="24"/>
            <w:szCs w:val="24"/>
          </w:rPr>
          <w:t>.,</w:t>
        </w:r>
      </w:ins>
      <w:r w:rsidR="002A6EE6" w:rsidRPr="00832DC4">
        <w:rPr>
          <w:rFonts w:ascii="Tahoma" w:hAnsi="Tahoma" w:cs="Tahoma"/>
          <w:sz w:val="24"/>
          <w:szCs w:val="24"/>
        </w:rPr>
        <w:t xml:space="preserve"> сб</w:t>
      </w:r>
      <w:ins w:id="257" w:author="imihaylova" w:date="2017-07-25T15:15:00Z">
        <w:r w:rsidR="00A46E4E">
          <w:rPr>
            <w:rFonts w:ascii="Tahoma" w:hAnsi="Tahoma" w:cs="Tahoma"/>
            <w:sz w:val="24"/>
            <w:szCs w:val="24"/>
          </w:rPr>
          <w:t>.</w:t>
        </w:r>
      </w:ins>
    </w:p>
    <w:p w:rsidR="0003259C" w:rsidRPr="00832DC4" w:rsidRDefault="0003259C" w:rsidP="0003259C">
      <w:pPr>
        <w:rPr>
          <w:rFonts w:ascii="Tahoma" w:hAnsi="Tahoma" w:cs="Tahoma"/>
          <w:sz w:val="24"/>
          <w:szCs w:val="24"/>
        </w:rPr>
      </w:pPr>
    </w:p>
    <w:sectPr w:rsidR="0003259C" w:rsidRPr="00832DC4" w:rsidSect="00DE2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60B47"/>
    <w:multiLevelType w:val="hybridMultilevel"/>
    <w:tmpl w:val="0434B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trackRevisions/>
  <w:defaultTabStop w:val="708"/>
  <w:characterSpacingControl w:val="doNotCompress"/>
  <w:compat/>
  <w:rsids>
    <w:rsidRoot w:val="00960790"/>
    <w:rsid w:val="0003259C"/>
    <w:rsid w:val="001D56C7"/>
    <w:rsid w:val="002A6EE6"/>
    <w:rsid w:val="002D44C4"/>
    <w:rsid w:val="002D4711"/>
    <w:rsid w:val="00311716"/>
    <w:rsid w:val="00343F9D"/>
    <w:rsid w:val="00362ADF"/>
    <w:rsid w:val="00505570"/>
    <w:rsid w:val="00566580"/>
    <w:rsid w:val="005B09A2"/>
    <w:rsid w:val="006E40F6"/>
    <w:rsid w:val="00704100"/>
    <w:rsid w:val="00816B31"/>
    <w:rsid w:val="00832DC4"/>
    <w:rsid w:val="008723E8"/>
    <w:rsid w:val="00890B45"/>
    <w:rsid w:val="00960267"/>
    <w:rsid w:val="00960790"/>
    <w:rsid w:val="00962FF0"/>
    <w:rsid w:val="00984EB9"/>
    <w:rsid w:val="00A07BBB"/>
    <w:rsid w:val="00A46E4E"/>
    <w:rsid w:val="00A94F58"/>
    <w:rsid w:val="00AC33B0"/>
    <w:rsid w:val="00B70EFE"/>
    <w:rsid w:val="00CA0737"/>
    <w:rsid w:val="00D747B3"/>
    <w:rsid w:val="00DE2D6E"/>
    <w:rsid w:val="00F3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7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6EE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2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varogM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id166654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18249682560665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svarogsportclub" TargetMode="External"/><Relationship Id="rId10" Type="http://schemas.openxmlformats.org/officeDocument/2006/relationships/hyperlink" Target="https://vk.com/mma_shop_svar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X9z2OS8jB6Ntz7r5JWC96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ilitvischenko</cp:lastModifiedBy>
  <cp:revision>2</cp:revision>
  <dcterms:created xsi:type="dcterms:W3CDTF">2017-07-25T12:46:00Z</dcterms:created>
  <dcterms:modified xsi:type="dcterms:W3CDTF">2017-07-25T12:46:00Z</dcterms:modified>
</cp:coreProperties>
</file>